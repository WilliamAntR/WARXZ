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655F8" w:rsidRDefault="00A655F8">
      <w:pPr>
        <w:pStyle w:val="Title"/>
        <w:jc w:val="center"/>
      </w:pPr>
    </w:p>
    <w:p w14:paraId="00000002" w14:textId="77777777" w:rsidR="00A655F8" w:rsidRDefault="00A655F8">
      <w:pPr>
        <w:pStyle w:val="Title"/>
        <w:jc w:val="center"/>
      </w:pPr>
      <w:bookmarkStart w:id="0" w:name="_oct9aeu1zjho" w:colFirst="0" w:colLast="0"/>
      <w:bookmarkEnd w:id="0"/>
    </w:p>
    <w:p w14:paraId="00000003" w14:textId="77777777" w:rsidR="00A655F8" w:rsidRDefault="00A655F8">
      <w:pPr>
        <w:pStyle w:val="Title"/>
        <w:jc w:val="center"/>
      </w:pPr>
      <w:bookmarkStart w:id="1" w:name="_m2pp1c69bhs6" w:colFirst="0" w:colLast="0"/>
      <w:bookmarkEnd w:id="1"/>
    </w:p>
    <w:p w14:paraId="00000004" w14:textId="77777777" w:rsidR="00A655F8" w:rsidRDefault="00A655F8">
      <w:pPr>
        <w:pStyle w:val="Title"/>
        <w:jc w:val="center"/>
      </w:pPr>
      <w:bookmarkStart w:id="2" w:name="_yfy8iqntjuec" w:colFirst="0" w:colLast="0"/>
      <w:bookmarkEnd w:id="2"/>
    </w:p>
    <w:p w14:paraId="00000005" w14:textId="77777777" w:rsidR="00A655F8" w:rsidRDefault="00A655F8">
      <w:pPr>
        <w:pStyle w:val="Title"/>
        <w:jc w:val="center"/>
      </w:pPr>
      <w:bookmarkStart w:id="3" w:name="_zcvps5exc3qs" w:colFirst="0" w:colLast="0"/>
      <w:bookmarkEnd w:id="3"/>
    </w:p>
    <w:p w14:paraId="00000006" w14:textId="77777777" w:rsidR="00A655F8" w:rsidRDefault="00A655F8">
      <w:pPr>
        <w:pStyle w:val="Title"/>
        <w:jc w:val="center"/>
      </w:pPr>
      <w:bookmarkStart w:id="4" w:name="_pg7h6yf14wqz" w:colFirst="0" w:colLast="0"/>
      <w:bookmarkEnd w:id="4"/>
    </w:p>
    <w:p w14:paraId="00000007" w14:textId="77777777" w:rsidR="00A655F8" w:rsidRDefault="00000000">
      <w:pPr>
        <w:pStyle w:val="Title"/>
        <w:jc w:val="center"/>
      </w:pPr>
      <w:bookmarkStart w:id="5" w:name="_7xvtwq3krtfg" w:colFirst="0" w:colLast="0"/>
      <w:bookmarkEnd w:id="5"/>
      <w:r>
        <w:t>Final Project NLP</w:t>
      </w:r>
    </w:p>
    <w:p w14:paraId="00000008" w14:textId="77777777" w:rsidR="00A655F8" w:rsidRDefault="00A655F8">
      <w:pPr>
        <w:jc w:val="center"/>
      </w:pPr>
    </w:p>
    <w:p w14:paraId="00000009" w14:textId="77777777" w:rsidR="00A655F8" w:rsidRDefault="00000000">
      <w:pPr>
        <w:jc w:val="center"/>
        <w:rPr>
          <w:sz w:val="32"/>
          <w:szCs w:val="32"/>
        </w:rPr>
      </w:pPr>
      <w:r>
        <w:rPr>
          <w:sz w:val="32"/>
          <w:szCs w:val="32"/>
        </w:rPr>
        <w:t>Analisis Sentimen Berita di Indonesia</w:t>
      </w:r>
    </w:p>
    <w:p w14:paraId="0000000A" w14:textId="77777777" w:rsidR="00A655F8" w:rsidRDefault="00A655F8">
      <w:pPr>
        <w:jc w:val="center"/>
      </w:pPr>
    </w:p>
    <w:p w14:paraId="0000000B" w14:textId="77777777" w:rsidR="00A655F8" w:rsidRDefault="00000000">
      <w:pPr>
        <w:jc w:val="center"/>
        <w:rPr>
          <w:sz w:val="24"/>
          <w:szCs w:val="24"/>
        </w:rPr>
      </w:pPr>
      <w:r>
        <w:rPr>
          <w:sz w:val="24"/>
          <w:szCs w:val="24"/>
        </w:rPr>
        <w:t>William Anthoni Riyadi</w:t>
      </w:r>
    </w:p>
    <w:p w14:paraId="0000000C" w14:textId="77777777" w:rsidR="00A655F8" w:rsidRDefault="00000000">
      <w:pPr>
        <w:jc w:val="center"/>
        <w:rPr>
          <w:sz w:val="24"/>
          <w:szCs w:val="24"/>
        </w:rPr>
      </w:pPr>
      <w:r>
        <w:rPr>
          <w:sz w:val="24"/>
          <w:szCs w:val="24"/>
        </w:rPr>
        <w:t>672022242</w:t>
      </w:r>
    </w:p>
    <w:p w14:paraId="0000000D" w14:textId="77777777" w:rsidR="00A655F8" w:rsidRDefault="00A655F8">
      <w:pPr>
        <w:jc w:val="center"/>
      </w:pPr>
    </w:p>
    <w:p w14:paraId="0000000E" w14:textId="77777777" w:rsidR="00A655F8" w:rsidRDefault="00000000">
      <w:pPr>
        <w:jc w:val="center"/>
        <w:rPr>
          <w:sz w:val="32"/>
          <w:szCs w:val="32"/>
        </w:rPr>
      </w:pPr>
      <w:r>
        <w:rPr>
          <w:sz w:val="32"/>
          <w:szCs w:val="32"/>
        </w:rPr>
        <w:t>Universitas Kristen Satya Wacana</w:t>
      </w:r>
    </w:p>
    <w:p w14:paraId="0000000F" w14:textId="77777777" w:rsidR="00A655F8" w:rsidRDefault="00A655F8">
      <w:pPr>
        <w:jc w:val="center"/>
        <w:rPr>
          <w:sz w:val="32"/>
          <w:szCs w:val="32"/>
        </w:rPr>
      </w:pPr>
    </w:p>
    <w:p w14:paraId="00000010" w14:textId="77777777" w:rsidR="00A655F8" w:rsidRDefault="00A655F8">
      <w:pPr>
        <w:jc w:val="center"/>
        <w:rPr>
          <w:sz w:val="32"/>
          <w:szCs w:val="32"/>
        </w:rPr>
      </w:pPr>
    </w:p>
    <w:p w14:paraId="00000011" w14:textId="77777777" w:rsidR="00A655F8" w:rsidRDefault="00A655F8">
      <w:pPr>
        <w:jc w:val="center"/>
        <w:rPr>
          <w:sz w:val="32"/>
          <w:szCs w:val="32"/>
        </w:rPr>
      </w:pPr>
    </w:p>
    <w:p w14:paraId="00000012" w14:textId="06081515" w:rsidR="008B44A8" w:rsidRDefault="008B44A8">
      <w:pPr>
        <w:jc w:val="center"/>
        <w:rPr>
          <w:sz w:val="32"/>
          <w:szCs w:val="32"/>
        </w:rPr>
      </w:pPr>
    </w:p>
    <w:p w14:paraId="7F1D6EA3" w14:textId="77777777" w:rsidR="008B44A8" w:rsidRDefault="008B44A8">
      <w:pPr>
        <w:rPr>
          <w:sz w:val="32"/>
          <w:szCs w:val="32"/>
        </w:rPr>
      </w:pPr>
      <w:r>
        <w:rPr>
          <w:sz w:val="32"/>
          <w:szCs w:val="32"/>
        </w:rPr>
        <w:br w:type="page"/>
      </w:r>
    </w:p>
    <w:p w14:paraId="10FAF14F" w14:textId="48CDA6FA" w:rsidR="008B44A8" w:rsidRDefault="008B44A8">
      <w:pPr>
        <w:jc w:val="center"/>
        <w:rPr>
          <w:sz w:val="32"/>
          <w:szCs w:val="32"/>
        </w:rPr>
      </w:pPr>
    </w:p>
    <w:p w14:paraId="00000049" w14:textId="48DA2785" w:rsidR="00A655F8" w:rsidRPr="008B44A8" w:rsidRDefault="008B44A8">
      <w:pPr>
        <w:rPr>
          <w:sz w:val="32"/>
          <w:szCs w:val="32"/>
        </w:rPr>
      </w:pPr>
      <w:r>
        <w:rPr>
          <w:sz w:val="32"/>
          <w:szCs w:val="32"/>
        </w:rPr>
        <w:br w:type="page"/>
      </w:r>
    </w:p>
    <w:p w14:paraId="0000004A" w14:textId="77777777" w:rsidR="00A655F8" w:rsidRDefault="00000000">
      <w:pPr>
        <w:pStyle w:val="Heading2"/>
        <w:numPr>
          <w:ilvl w:val="0"/>
          <w:numId w:val="1"/>
        </w:numPr>
      </w:pPr>
      <w:bookmarkStart w:id="6" w:name="_js80e15dcowe" w:colFirst="0" w:colLast="0"/>
      <w:bookmarkEnd w:id="6"/>
      <w:r>
        <w:lastRenderedPageBreak/>
        <w:t>Latar Belakang</w:t>
      </w:r>
    </w:p>
    <w:p w14:paraId="0000004C" w14:textId="1356BA0A" w:rsidR="00A655F8" w:rsidRDefault="00000000" w:rsidP="00A103C6">
      <w:pPr>
        <w:ind w:left="720"/>
      </w:pPr>
      <w:r>
        <w:t xml:space="preserve">Perkembangan teknologi saat ini mempengaruhi pergerakan berbagai bidang, salah satunya berita digital, dibuat lewat media </w:t>
      </w:r>
      <w:r>
        <w:rPr>
          <w:i/>
        </w:rPr>
        <w:t xml:space="preserve">online </w:t>
      </w:r>
      <w:r>
        <w:t xml:space="preserve">seperti Kompas, Detik, Tempo, dan seterusnya. Media ini juga menjadi representasi dari sebagian media berita di Indonesia. Namun distribusi berita ini tidak jauh dari tantangan dan permasalahan, seperti objektivitas narasi berita dan bias </w:t>
      </w:r>
      <w:r>
        <w:rPr>
          <w:i/>
        </w:rPr>
        <w:t>framing</w:t>
      </w:r>
      <w:r>
        <w:t xml:space="preserve">, </w:t>
      </w:r>
      <w:del w:id="7" w:author="Nathaniel Steven Riyadi" w:date="2025-06-19T01:36:00Z" w16du:dateUtc="2025-06-18T18:36:00Z">
        <w:r w:rsidDel="007C536A">
          <w:delText xml:space="preserve">Studi </w:delText>
        </w:r>
      </w:del>
      <w:ins w:id="8" w:author="Nathaniel Steven Riyadi" w:date="2025-06-19T01:36:00Z" w16du:dateUtc="2025-06-18T18:36:00Z">
        <w:r w:rsidR="007C536A">
          <w:t xml:space="preserve">dimana salah satu studi </w:t>
        </w:r>
      </w:ins>
      <w:del w:id="9" w:author="Nathaniel Steven Riyadi" w:date="2025-06-19T01:36:00Z" w16du:dateUtc="2025-06-18T18:36:00Z">
        <w:r w:rsidDel="007C536A">
          <w:delText xml:space="preserve">dari (Qathrunnada et al. 1-2, 9) </w:delText>
        </w:r>
      </w:del>
      <w:r>
        <w:t>sudah membuktikan bahwa berita yang disebarkan ada kecenderungan naratif terhadap ideologis atau politik kepentingan terkhususnya isu politik dan korupsi</w:t>
      </w:r>
      <w:ins w:id="10" w:author="Nathaniel Steven Riyadi" w:date="2025-06-19T13:15:00Z" w16du:dateUtc="2025-06-19T06:15:00Z">
        <w:r w:rsidR="002E1F9F">
          <w:t xml:space="preserve"> </w:t>
        </w:r>
      </w:ins>
      <w:del w:id="11" w:author="Nathaniel Steven Riyadi" w:date="2025-06-19T13:15:00Z" w16du:dateUtc="2025-06-19T06:15:00Z">
        <w:r w:rsidDel="002E1F9F">
          <w:delText>.</w:delText>
        </w:r>
      </w:del>
      <w:r w:rsidR="002E1F9F">
        <w:fldChar w:fldCharType="begin"/>
      </w:r>
      <w:r w:rsidR="002E1F9F">
        <w:instrText xml:space="preserve"> ADDIN EN.CITE &lt;EndNote&gt;&lt;Cite&gt;&lt;Author&gt;Qathrunnada&lt;/Author&gt;&lt;Year&gt;2025&lt;/Year&gt;&lt;RecNum&gt;33&lt;/RecNum&gt;&lt;DisplayText&gt;&lt;style size="10"&gt;[1]&lt;/style&gt;&lt;/DisplayText&gt;&lt;record&gt;&lt;rec-number&gt;33&lt;/rec-number&gt;&lt;foreign-keys&gt;&lt;key app="EN" db-id="sz5wr5eevsvpeaeeafs5550oxwarx0s2ft5s" timestamp="1750313522"&gt;33&lt;/key&gt;&lt;/foreign-keys&gt;&lt;ref-type name="Journal Article"&gt;17&lt;/ref-type&gt;&lt;contributors&gt;&lt;authors&gt;&lt;author&gt;Qathrunnada,Zalfa&lt;/author&gt;&lt;author&gt;Nugroho,Catur&lt;/author&gt;&lt;author&gt;Yusanto,Freddy&lt;/author&gt;&lt;author&gt;Wulandari,Astri&lt;/author&gt;&lt;author&gt;Wulan,Roro Retno&lt;/author&gt;&lt;/authors&gt;&lt;/contributors&gt;&lt;titles&gt;&lt;title&gt;Ideology, resistance, and sociopolitical dynamics in Indonesia: media narratives and resistance discourses on the chairman of the corruption eradication commission’s corruption case&lt;/title&gt;&lt;secondary-title&gt;Frontiers in Communication&lt;/secondary-title&gt;&lt;short-title&gt;Ideology, Resistance, and Sociopolitical Dynamics in Indonesia&lt;/short-title&gt;&lt;/titles&gt;&lt;periodical&gt;&lt;full-title&gt;Frontiers in Communication&lt;/full-title&gt;&lt;/periodical&gt;&lt;volume&gt;Volume 10 - 2025&lt;/volume&gt;&lt;keywords&gt;&lt;keyword&gt;corruption,Indonesia,critical discourse,media ideology,online media&lt;/keyword&gt;&lt;/keywords&gt;&lt;dates&gt;&lt;year&gt;2025&lt;/year&gt;&lt;pub-dates&gt;&lt;date&gt;2025-February-17&lt;/date&gt;&lt;/pub-dates&gt;&lt;/dates&gt;&lt;isbn&gt;2297-900X&lt;/isbn&gt;&lt;work-type&gt;Brief Research Report&lt;/work-type&gt;&lt;urls&gt;&lt;related-urls&gt;&lt;url&gt;https://www.frontiersin.org/journals/communication/articles/10.3389/fcomm.2025.1552110&lt;/url&gt;&lt;/related-urls&gt;&lt;/urls&gt;&lt;electronic-resource-num&gt;10.3389/fcomm.2025.1552110&lt;/electronic-resource-num&gt;&lt;language&gt;English&lt;/language&gt;&lt;/record&gt;&lt;/Cite&gt;&lt;/EndNote&gt;</w:instrText>
      </w:r>
      <w:r w:rsidR="002E1F9F">
        <w:fldChar w:fldCharType="separate"/>
      </w:r>
      <w:r w:rsidR="002E1F9F" w:rsidRPr="002E1F9F">
        <w:rPr>
          <w:noProof/>
          <w:sz w:val="20"/>
        </w:rPr>
        <w:t>[1]</w:t>
      </w:r>
      <w:r w:rsidR="002E1F9F">
        <w:fldChar w:fldCharType="end"/>
      </w:r>
      <w:ins w:id="12" w:author="Nathaniel Steven Riyadi" w:date="2025-06-19T13:15:00Z" w16du:dateUtc="2025-06-19T06:15:00Z">
        <w:r w:rsidR="002E1F9F">
          <w:t>.</w:t>
        </w:r>
      </w:ins>
    </w:p>
    <w:p w14:paraId="1C73B57D" w14:textId="77777777" w:rsidR="00A103C6" w:rsidRDefault="00A103C6" w:rsidP="00A103C6">
      <w:pPr>
        <w:ind w:left="720"/>
      </w:pPr>
    </w:p>
    <w:p w14:paraId="0000004D" w14:textId="3FF6B95C" w:rsidR="00A655F8" w:rsidRDefault="00000000" w:rsidP="00C00E52">
      <w:pPr>
        <w:ind w:left="720"/>
      </w:pPr>
      <w:r>
        <w:t xml:space="preserve">Pada saat yang sama, analisis sentimen dan pemodelan </w:t>
      </w:r>
      <w:r>
        <w:rPr>
          <w:i/>
        </w:rPr>
        <w:t xml:space="preserve">Natural Language Processing </w:t>
      </w:r>
      <w:r>
        <w:t xml:space="preserve">(NLP) menjadi alat yang banyak digunakan untuk menilai kecenderungan sentimen dalam teks, salah satunya berita. Metode yang digunakan pun bervariasi, dari yang bersifat </w:t>
      </w:r>
      <w:r>
        <w:rPr>
          <w:i/>
        </w:rPr>
        <w:t xml:space="preserve">Machine Learning </w:t>
      </w:r>
      <w:r>
        <w:t xml:space="preserve">(ML) tradisional seperti </w:t>
      </w:r>
      <w:r>
        <w:rPr>
          <w:i/>
        </w:rPr>
        <w:t xml:space="preserve">Naive Bayes, Support Vector Machine (SVM), Logistic Regression, </w:t>
      </w:r>
      <w:r>
        <w:t xml:space="preserve">dan </w:t>
      </w:r>
      <w:r>
        <w:rPr>
          <w:i/>
        </w:rPr>
        <w:t>Random Forest</w:t>
      </w:r>
      <w:r>
        <w:t xml:space="preserve">, sampai bersifat </w:t>
      </w:r>
      <w:r>
        <w:rPr>
          <w:i/>
        </w:rPr>
        <w:t xml:space="preserve">Deep Learning </w:t>
      </w:r>
      <w:r>
        <w:t xml:space="preserve">(DL) seperti </w:t>
      </w:r>
      <w:r>
        <w:rPr>
          <w:i/>
        </w:rPr>
        <w:t>IndoBERT</w:t>
      </w:r>
      <w:r>
        <w:t xml:space="preserve">, </w:t>
      </w:r>
      <w:del w:id="13" w:author="Nathaniel Steven Riyadi" w:date="2025-06-19T01:34:00Z" w16du:dateUtc="2025-06-18T18:34:00Z">
        <w:r w:rsidDel="007C536A">
          <w:delText xml:space="preserve">yang </w:delText>
        </w:r>
      </w:del>
      <w:r>
        <w:t xml:space="preserve">merupakan adaptasi dari </w:t>
      </w:r>
      <w:r>
        <w:rPr>
          <w:i/>
        </w:rPr>
        <w:t>BERT</w:t>
      </w:r>
      <w:r>
        <w:t xml:space="preserve"> untuk Bahasa Indonesia</w:t>
      </w:r>
      <w:ins w:id="14" w:author="Nathaniel Steven Riyadi" w:date="2025-06-19T01:34:00Z" w16du:dateUtc="2025-06-18T18:34:00Z">
        <w:r w:rsidR="007C536A">
          <w:t xml:space="preserve"> yang ditingkatkan</w:t>
        </w:r>
      </w:ins>
      <w:ins w:id="15" w:author="Nathaniel Steven Riyadi" w:date="2025-06-19T13:15:00Z" w16du:dateUtc="2025-06-19T06:15:00Z">
        <w:r w:rsidR="00C00E52">
          <w:t xml:space="preserve"> </w:t>
        </w:r>
        <w:r w:rsidR="00C00E52">
          <w:fldChar w:fldCharType="begin"/>
        </w:r>
      </w:ins>
      <w:r w:rsidR="00C00E52">
        <w:instrText xml:space="preserve"> ADDIN EN.CITE &lt;EndNote&gt;&lt;Cite&gt;&lt;Author&gt;Koto&lt;/Author&gt;&lt;Year&gt;2020&lt;/Year&gt;&lt;RecNum&gt;36&lt;/RecNum&gt;&lt;DisplayText&gt;&lt;style size="10"&gt;[2,3]&lt;/style&gt;&lt;/DisplayText&gt;&lt;record&gt;&lt;rec-number&gt;36&lt;/rec-number&gt;&lt;foreign-keys&gt;&lt;key app="EN" db-id="sz5wr5eevsvpeaeeafs5550oxwarx0s2ft5s" timestamp="1750313532"&gt;36&lt;/key&gt;&lt;/foreign-keys&gt;&lt;ref-type name="Journal Article"&gt;17&lt;/ref-type&gt;&lt;contributors&gt;&lt;authors&gt;&lt;author&gt;Koto, Fajri&lt;/author&gt;&lt;author&gt;Rahimi, Afshin&lt;/author&gt;&lt;author&gt;Lau, Jey Han&lt;/author&gt;&lt;author&gt;Baldwin, Timothy&lt;/author&gt;&lt;/authors&gt;&lt;/contributors&gt;&lt;titles&gt;&lt;title&gt;IndoLEM and IndoBERT: A benchmark dataset and pre-trained language model for Indonesian NLP&lt;/title&gt;&lt;secondary-title&gt;arXiv preprint arXiv:2011.00677&lt;/secondary-title&gt;&lt;/titles&gt;&lt;periodical&gt;&lt;full-title&gt;arXiv preprint arXiv:2011.00677&lt;/full-title&gt;&lt;/periodical&gt;&lt;dates&gt;&lt;year&gt;2020&lt;/year&gt;&lt;/dates&gt;&lt;urls&gt;&lt;/urls&gt;&lt;/record&gt;&lt;/Cite&gt;&lt;Cite&gt;&lt;Author&gt;Koto&lt;/Author&gt;&lt;Year&gt;2021&lt;/Year&gt;&lt;RecNum&gt;37&lt;/RecNum&gt;&lt;record&gt;&lt;rec-number&gt;37&lt;/rec-number&gt;&lt;foreign-keys&gt;&lt;key app="EN" db-id="sz5wr5eevsvpeaeeafs5550oxwarx0s2ft5s" timestamp="1750313535"&gt;37&lt;/key&gt;&lt;/foreign-keys&gt;&lt;ref-type name="Journal Article"&gt;17&lt;/ref-type&gt;&lt;contributors&gt;&lt;authors&gt;&lt;author&gt;Koto, Fajri&lt;/author&gt;&lt;author&gt;Lau, Jey Han&lt;/author&gt;&lt;author&gt;Baldwin, Timothy&lt;/author&gt;&lt;/authors&gt;&lt;/contributors&gt;&lt;titles&gt;&lt;title&gt;Indobertweet: A pretrained language model for indonesian twitter with effective domain-specific vocabulary initialization&lt;/title&gt;&lt;secondary-title&gt;arXiv preprint arXiv:2109.04607&lt;/secondary-title&gt;&lt;/titles&gt;&lt;periodical&gt;&lt;full-title&gt;arXiv preprint arXiv:2109.04607&lt;/full-title&gt;&lt;/periodical&gt;&lt;dates&gt;&lt;year&gt;2021&lt;/year&gt;&lt;/dates&gt;&lt;urls&gt;&lt;/urls&gt;&lt;/record&gt;&lt;/Cite&gt;&lt;/EndNote&gt;</w:instrText>
      </w:r>
      <w:ins w:id="16" w:author="Nathaniel Steven Riyadi" w:date="2025-06-19T13:15:00Z" w16du:dateUtc="2025-06-19T06:15:00Z">
        <w:r w:rsidR="00C00E52">
          <w:fldChar w:fldCharType="separate"/>
        </w:r>
      </w:ins>
      <w:r w:rsidR="00C00E52" w:rsidRPr="00C00E52">
        <w:rPr>
          <w:noProof/>
          <w:sz w:val="20"/>
        </w:rPr>
        <w:t>[2,3]</w:t>
      </w:r>
      <w:ins w:id="17" w:author="Nathaniel Steven Riyadi" w:date="2025-06-19T13:15:00Z" w16du:dateUtc="2025-06-19T06:15:00Z">
        <w:r w:rsidR="00C00E52">
          <w:fldChar w:fldCharType="end"/>
        </w:r>
      </w:ins>
      <w:r w:rsidR="00A103C6">
        <w:t>.</w:t>
      </w:r>
      <w:del w:id="18" w:author="Nathaniel Steven Riyadi" w:date="2025-06-19T13:19:00Z" w16du:dateUtc="2025-06-19T06:19:00Z">
        <w:r w:rsidR="00A103C6" w:rsidDel="00C00E52">
          <w:delText xml:space="preserve"> </w:delText>
        </w:r>
        <w:r w:rsidR="00A103C6" w:rsidRPr="00A103C6" w:rsidDel="00C00E52">
          <w:delText>(Koto et al., 2020; Koto et al., 2021)</w:delText>
        </w:r>
      </w:del>
    </w:p>
    <w:p w14:paraId="52B598C0" w14:textId="77777777" w:rsidR="00A103C6" w:rsidRDefault="00A103C6">
      <w:pPr>
        <w:ind w:left="720"/>
      </w:pPr>
    </w:p>
    <w:p w14:paraId="13716D75" w14:textId="7AA2619C" w:rsidR="00A103C6" w:rsidRDefault="00A103C6">
      <w:pPr>
        <w:ind w:left="720"/>
      </w:pPr>
      <w:del w:id="19" w:author="Nathaniel Steven Riyadi" w:date="2025-06-19T13:23:00Z" w16du:dateUtc="2025-06-19T06:23:00Z">
        <w:r w:rsidDel="00C00E52">
          <w:delText xml:space="preserve">Penelitian dari </w:delText>
        </w:r>
      </w:del>
      <w:ins w:id="20" w:author="Nathaniel Steven Riyadi" w:date="2025-06-19T13:23:00Z" w16du:dateUtc="2025-06-19T06:23:00Z">
        <w:r w:rsidR="00C00E52">
          <w:t xml:space="preserve">Salah satu penelitian </w:t>
        </w:r>
      </w:ins>
      <w:del w:id="21" w:author="Nathaniel Steven Riyadi" w:date="2025-06-19T01:37:00Z" w16du:dateUtc="2025-06-18T18:37:00Z">
        <w:r w:rsidDel="007C536A">
          <w:delText xml:space="preserve"> </w:delText>
        </w:r>
        <w:r w:rsidR="00BF5175" w:rsidDel="007C536A">
          <w:delText>(</w:delText>
        </w:r>
        <w:r w:rsidR="00BF5175" w:rsidRPr="00BF5175" w:rsidDel="007C536A">
          <w:delText>Ashbaugh &amp; Zhang, 2024</w:delText>
        </w:r>
        <w:r w:rsidR="00BF5175" w:rsidDel="007C536A">
          <w:delText xml:space="preserve">) </w:delText>
        </w:r>
      </w:del>
      <w:del w:id="22" w:author="Nathaniel Steven Riyadi" w:date="2025-06-19T13:23:00Z" w16du:dateUtc="2025-06-19T06:23:00Z">
        <w:r w:rsidR="00BF5175" w:rsidDel="00C00E52">
          <w:delText xml:space="preserve">sudah </w:delText>
        </w:r>
      </w:del>
      <w:ins w:id="23" w:author="Nathaniel Steven Riyadi" w:date="2025-06-19T13:23:00Z" w16du:dateUtc="2025-06-19T06:23:00Z">
        <w:r w:rsidR="00C00E52">
          <w:t xml:space="preserve">sebelumnya sudah </w:t>
        </w:r>
      </w:ins>
      <w:r w:rsidR="00BF5175">
        <w:t xml:space="preserve">membandingkan kinerja ML dan DL untuk klasifikasi sentimen, dan menunjukkan kalau model </w:t>
      </w:r>
      <w:r w:rsidR="00BF5175">
        <w:rPr>
          <w:i/>
          <w:iCs/>
        </w:rPr>
        <w:t>transformer</w:t>
      </w:r>
      <w:r w:rsidR="00BF5175">
        <w:t xml:space="preserve"> berbasis BERT unggul dalam segi akurasi meski butuh </w:t>
      </w:r>
      <w:r w:rsidR="00BF5175">
        <w:rPr>
          <w:i/>
          <w:iCs/>
        </w:rPr>
        <w:t>resource</w:t>
      </w:r>
      <w:r w:rsidR="00BF5175">
        <w:t xml:space="preserve"> yang besar</w:t>
      </w:r>
      <w:ins w:id="24" w:author="Nathaniel Steven Riyadi" w:date="2025-06-19T01:37:00Z" w16du:dateUtc="2025-06-18T18:37:00Z">
        <w:r w:rsidR="007C536A">
          <w:t xml:space="preserve"> </w:t>
        </w:r>
      </w:ins>
      <w:r w:rsidR="00C00E52">
        <w:fldChar w:fldCharType="begin"/>
      </w:r>
      <w:r w:rsidR="00C00E52">
        <w:instrText xml:space="preserve"> ADDIN EN.CITE &lt;EndNote&gt;&lt;Cite&gt;&lt;Author&gt;Ashbaugh&lt;/Author&gt;&lt;Year&gt;2024&lt;/Year&gt;&lt;RecNum&gt;34&lt;/RecNum&gt;&lt;DisplayText&gt;&lt;style size="10"&gt;[4]&lt;/style&gt;&lt;/DisplayText&gt;&lt;record&gt;&lt;rec-number&gt;34&lt;/rec-number&gt;&lt;foreign-keys&gt;&lt;key app="EN" db-id="sz5wr5eevsvpeaeeafs5550oxwarx0s2ft5s" timestamp="1750313526"&gt;34&lt;/key&gt;&lt;/foreign-keys&gt;&lt;ref-type name="Journal Article"&gt;17&lt;/ref-type&gt;&lt;contributors&gt;&lt;authors&gt;&lt;author&gt;Ashbaugh, Logan&lt;/author&gt;&lt;author&gt;Zhang, Yan&lt;/author&gt;&lt;/authors&gt;&lt;/contributors&gt;&lt;titles&gt;&lt;title&gt;A Comparative Study of Sentiment Analysis on Customer Reviews Using Machine Learning and Deep Learning&lt;/title&gt;&lt;secondary-title&gt;Computers&lt;/secondary-title&gt;&lt;/titles&gt;&lt;periodical&gt;&lt;full-title&gt;Computers&lt;/full-title&gt;&lt;/periodical&gt;&lt;pages&gt;340&lt;/pages&gt;&lt;volume&gt;13&lt;/volume&gt;&lt;number&gt;12&lt;/number&gt;&lt;dates&gt;&lt;year&gt;2024&lt;/year&gt;&lt;/dates&gt;&lt;isbn&gt;2073-431X&lt;/isbn&gt;&lt;accession-num&gt;doi:10.3390/computers13120340&lt;/accession-num&gt;&lt;urls&gt;&lt;related-urls&gt;&lt;url&gt;https://www.mdpi.com/2073-431X/13/12/340&lt;/url&gt;&lt;/related-urls&gt;&lt;/urls&gt;&lt;/record&gt;&lt;/Cite&gt;&lt;/EndNote&gt;</w:instrText>
      </w:r>
      <w:r w:rsidR="00C00E52">
        <w:fldChar w:fldCharType="separate"/>
      </w:r>
      <w:r w:rsidR="00C00E52" w:rsidRPr="00C00E52">
        <w:rPr>
          <w:noProof/>
          <w:sz w:val="20"/>
        </w:rPr>
        <w:t>[4]</w:t>
      </w:r>
      <w:r w:rsidR="00C00E52">
        <w:fldChar w:fldCharType="end"/>
      </w:r>
      <w:r w:rsidR="00BF5175">
        <w:t xml:space="preserve">. Namun penerapan spesifik </w:t>
      </w:r>
      <w:del w:id="25" w:author="Nathaniel Steven Riyadi" w:date="2025-06-19T13:02:00Z" w16du:dateUtc="2025-06-19T06:02:00Z">
        <w:r w:rsidR="00BF5175" w:rsidDel="00C668A3">
          <w:delText xml:space="preserve">pada </w:delText>
        </w:r>
      </w:del>
      <w:ins w:id="26" w:author="Nathaniel Steven Riyadi" w:date="2025-06-19T13:02:00Z" w16du:dateUtc="2025-06-19T06:02:00Z">
        <w:r w:rsidR="00C668A3">
          <w:t>ke</w:t>
        </w:r>
        <w:r w:rsidR="00C668A3">
          <w:t xml:space="preserve"> </w:t>
        </w:r>
      </w:ins>
      <w:r w:rsidR="00BF5175">
        <w:t xml:space="preserve">pemberitaan </w:t>
      </w:r>
      <w:ins w:id="27" w:author="Nathaniel Steven Riyadi" w:date="2025-06-19T13:01:00Z" w16du:dateUtc="2025-06-19T06:01:00Z">
        <w:r w:rsidR="00C668A3">
          <w:t xml:space="preserve">dan narasi </w:t>
        </w:r>
      </w:ins>
      <w:r w:rsidR="00BF5175">
        <w:t>media</w:t>
      </w:r>
      <w:ins w:id="28" w:author="Nathaniel Steven Riyadi" w:date="2025-06-19T13:02:00Z" w16du:dateUtc="2025-06-19T06:02:00Z">
        <w:r w:rsidR="00C668A3">
          <w:t xml:space="preserve"> di</w:t>
        </w:r>
      </w:ins>
      <w:r w:rsidR="00BF5175">
        <w:t xml:space="preserve"> Indonesia masih belum</w:t>
      </w:r>
      <w:del w:id="29" w:author="Nathaniel Steven Riyadi" w:date="2025-06-19T13:03:00Z" w16du:dateUtc="2025-06-19T06:03:00Z">
        <w:r w:rsidR="00BF5175" w:rsidDel="00C668A3">
          <w:delText xml:space="preserve"> </w:delText>
        </w:r>
      </w:del>
      <w:del w:id="30" w:author="Nathaniel Steven Riyadi" w:date="2025-06-19T13:02:00Z" w16du:dateUtc="2025-06-19T06:02:00Z">
        <w:r w:rsidR="00BF5175" w:rsidDel="00C668A3">
          <w:delText xml:space="preserve">banyak </w:delText>
        </w:r>
      </w:del>
      <w:ins w:id="31" w:author="Nathaniel Steven Riyadi" w:date="2025-06-19T13:02:00Z" w16du:dateUtc="2025-06-19T06:02:00Z">
        <w:r w:rsidR="00C668A3">
          <w:t xml:space="preserve"> </w:t>
        </w:r>
      </w:ins>
      <w:r w:rsidR="00BF5175">
        <w:t xml:space="preserve">di lakukan secara mendalam; Dengan </w:t>
      </w:r>
      <w:del w:id="32" w:author="Nathaniel Steven Riyadi" w:date="2025-06-19T13:03:00Z" w16du:dateUtc="2025-06-19T06:03:00Z">
        <w:r w:rsidR="00832B37" w:rsidDel="00C668A3">
          <w:delText xml:space="preserve">ini </w:delText>
        </w:r>
      </w:del>
      <w:ins w:id="33" w:author="Nathaniel Steven Riyadi" w:date="2025-06-19T13:03:00Z" w16du:dateUtc="2025-06-19T06:03:00Z">
        <w:r w:rsidR="00C668A3">
          <w:t>ini</w:t>
        </w:r>
        <w:r w:rsidR="00C668A3">
          <w:t xml:space="preserve"> </w:t>
        </w:r>
      </w:ins>
      <w:r w:rsidR="00832B37">
        <w:t>mampu memberi ruang buat peneliti menguji model NLP dalam deteksi sentimen berita serta men</w:t>
      </w:r>
      <w:r w:rsidR="009D472A">
        <w:t xml:space="preserve">ganalisa objektivitas dari </w:t>
      </w:r>
      <w:del w:id="34" w:author="Nathaniel Steven Riyadi" w:date="2025-06-19T13:03:00Z" w16du:dateUtc="2025-06-19T06:03:00Z">
        <w:r w:rsidR="009D472A" w:rsidDel="00C668A3">
          <w:delText xml:space="preserve">pemberitaan </w:delText>
        </w:r>
      </w:del>
      <w:r w:rsidR="009D472A">
        <w:t>media</w:t>
      </w:r>
      <w:ins w:id="35" w:author="Nathaniel Steven Riyadi" w:date="2025-06-19T13:03:00Z" w16du:dateUtc="2025-06-19T06:03:00Z">
        <w:r w:rsidR="00C668A3">
          <w:t xml:space="preserve"> tersebut</w:t>
        </w:r>
      </w:ins>
      <w:r w:rsidR="009D472A">
        <w:t>.</w:t>
      </w:r>
    </w:p>
    <w:p w14:paraId="1DC74301" w14:textId="77777777" w:rsidR="009D472A" w:rsidRDefault="009D472A">
      <w:pPr>
        <w:ind w:left="720"/>
      </w:pPr>
    </w:p>
    <w:p w14:paraId="54489F23" w14:textId="1EBCCA77" w:rsidR="009D472A" w:rsidRDefault="009D472A">
      <w:pPr>
        <w:ind w:left="720"/>
        <w:rPr>
          <w:ins w:id="36" w:author="Nathaniel Steven Riyadi" w:date="2025-06-19T12:55:00Z" w16du:dateUtc="2025-06-19T05:55:00Z"/>
        </w:rPr>
      </w:pPr>
      <w:r>
        <w:t xml:space="preserve">Penelitian ini dilakukan dengan menggunakan open </w:t>
      </w:r>
      <w:r w:rsidRPr="009D472A">
        <w:rPr>
          <w:i/>
          <w:iCs/>
        </w:rPr>
        <w:t>dataset</w:t>
      </w:r>
      <w:r>
        <w:t xml:space="preserve"> dari </w:t>
      </w:r>
      <w:r>
        <w:rPr>
          <w:i/>
          <w:iCs/>
        </w:rPr>
        <w:t>kaggle</w:t>
      </w:r>
      <w:r>
        <w:t xml:space="preserve"> yang berisi </w:t>
      </w:r>
      <w:r w:rsidRPr="009D472A">
        <w:t>±</w:t>
      </w:r>
      <w:r>
        <w:t xml:space="preserve"> 45 ribu baris data</w:t>
      </w:r>
      <w:r w:rsidR="003C2287">
        <w:t xml:space="preserve"> kemudian di </w:t>
      </w:r>
      <w:r w:rsidR="003C2287">
        <w:rPr>
          <w:i/>
          <w:iCs/>
        </w:rPr>
        <w:t>downsample</w:t>
      </w:r>
      <w:r w:rsidR="003C2287">
        <w:t xml:space="preserve"> agar jumlah dataset tidak terlalu besar sampai </w:t>
      </w:r>
      <w:r w:rsidR="003C2287" w:rsidRPr="009D472A">
        <w:t>±</w:t>
      </w:r>
      <w:r w:rsidR="003C2287">
        <w:t xml:space="preserve"> 30 ribu baris. </w:t>
      </w:r>
      <w:r w:rsidR="003C2287" w:rsidRPr="003C2287">
        <w:t xml:space="preserve">Data tersebut diolah melalui tahapan pre-processing dan kemudian dilakukan klasifikasi sentimen menggunakan model ML klasik </w:t>
      </w:r>
      <w:del w:id="37" w:author="Nathaniel Steven Riyadi" w:date="2025-06-19T01:32:00Z" w16du:dateUtc="2025-06-18T18:32:00Z">
        <w:r w:rsidR="003C2287" w:rsidRPr="003C2287" w:rsidDel="007C536A">
          <w:delText xml:space="preserve">serta </w:delText>
        </w:r>
      </w:del>
      <w:r w:rsidR="007C536A">
        <w:t>dan</w:t>
      </w:r>
      <w:r w:rsidR="007C536A" w:rsidRPr="003C2287">
        <w:t xml:space="preserve"> </w:t>
      </w:r>
      <w:r w:rsidR="003C2287" w:rsidRPr="003C2287">
        <w:t xml:space="preserve">IndoBERT sebagai </w:t>
      </w:r>
      <w:del w:id="38" w:author="Nathaniel Steven Riyadi" w:date="2025-06-19T01:33:00Z" w16du:dateUtc="2025-06-18T18:33:00Z">
        <w:r w:rsidR="003C2287" w:rsidRPr="003C2287" w:rsidDel="007C536A">
          <w:delText xml:space="preserve">representasi </w:delText>
        </w:r>
      </w:del>
      <w:ins w:id="39" w:author="Nathaniel Steven Riyadi" w:date="2025-06-19T01:33:00Z" w16du:dateUtc="2025-06-18T18:33:00Z">
        <w:r w:rsidR="007C536A">
          <w:t>model</w:t>
        </w:r>
        <w:r w:rsidR="007C536A" w:rsidRPr="003C2287">
          <w:t xml:space="preserve"> </w:t>
        </w:r>
      </w:ins>
      <w:r w:rsidR="003C2287" w:rsidRPr="003C2287">
        <w:t xml:space="preserve">DL. Selanjutnya, hasil dari pelabelan sentimen (positif, negatif, netral) dibandingkan berdasarkan </w:t>
      </w:r>
      <w:del w:id="40" w:author="Nathaniel Steven Riyadi" w:date="2025-06-19T01:38:00Z" w16du:dateUtc="2025-06-18T18:38:00Z">
        <w:r w:rsidR="003C2287" w:rsidRPr="003C2287" w:rsidDel="007C536A">
          <w:delText>metrik akurasi dan loss</w:delText>
        </w:r>
      </w:del>
      <w:ins w:id="41" w:author="Nathaniel Steven Riyadi" w:date="2025-06-19T01:38:00Z" w16du:dateUtc="2025-06-18T18:38:00Z">
        <w:r w:rsidR="007C536A">
          <w:rPr>
            <w:i/>
            <w:iCs/>
          </w:rPr>
          <w:t>classification report</w:t>
        </w:r>
        <w:r w:rsidR="007C536A">
          <w:t xml:space="preserve"> dan </w:t>
        </w:r>
        <w:r w:rsidR="007C536A">
          <w:rPr>
            <w:i/>
            <w:iCs/>
          </w:rPr>
          <w:t>confussion</w:t>
        </w:r>
      </w:ins>
      <w:ins w:id="42" w:author="Nathaniel Steven Riyadi" w:date="2025-06-19T01:39:00Z" w16du:dateUtc="2025-06-18T18:39:00Z">
        <w:r w:rsidR="007C536A">
          <w:rPr>
            <w:i/>
            <w:iCs/>
          </w:rPr>
          <w:t xml:space="preserve"> matrix</w:t>
        </w:r>
      </w:ins>
      <w:r w:rsidR="003C2287" w:rsidRPr="003C2287">
        <w:t xml:space="preserve">. Sebagai tahap akhir, peneliti menggunakan </w:t>
      </w:r>
      <w:r w:rsidR="003C2287">
        <w:t>(</w:t>
      </w:r>
      <w:r w:rsidR="003C2287" w:rsidRPr="003C2287">
        <w:t xml:space="preserve">kolom </w:t>
      </w:r>
      <w:r w:rsidR="003C2287" w:rsidRPr="00C668A3">
        <w:rPr>
          <w:i/>
          <w:iCs/>
          <w:rPrChange w:id="43" w:author="Nathaniel Steven Riyadi" w:date="2025-06-19T13:04:00Z" w16du:dateUtc="2025-06-19T06:04:00Z">
            <w:rPr/>
          </w:rPrChange>
        </w:rPr>
        <w:t>tag</w:t>
      </w:r>
      <w:r w:rsidR="003C2287">
        <w:t xml:space="preserve">) </w:t>
      </w:r>
      <w:r w:rsidR="003C2287" w:rsidRPr="003C2287">
        <w:t>yang telah disiapkan untuk mengevaluasi bagaimana setiap media menyikapi isu</w:t>
      </w:r>
      <w:ins w:id="44" w:author="Nathaniel Steven Riyadi" w:date="2025-06-19T01:39:00Z" w16du:dateUtc="2025-06-18T18:39:00Z">
        <w:r w:rsidR="007C536A">
          <w:t xml:space="preserve"> tertentu, </w:t>
        </w:r>
      </w:ins>
      <w:del w:id="45" w:author="Nathaniel Steven Riyadi" w:date="2025-06-19T01:39:00Z" w16du:dateUtc="2025-06-18T18:39:00Z">
        <w:r w:rsidR="003C2287" w:rsidRPr="003C2287" w:rsidDel="007C536A">
          <w:delText>—</w:delText>
        </w:r>
      </w:del>
      <w:r w:rsidR="003C2287" w:rsidRPr="003C2287">
        <w:t xml:space="preserve">apakah bersikap netral (objektif), pro terhadap </w:t>
      </w:r>
      <w:del w:id="46" w:author="Nathaniel Steven Riyadi" w:date="2025-06-19T13:04:00Z" w16du:dateUtc="2025-06-19T06:04:00Z">
        <w:r w:rsidR="003C2287" w:rsidRPr="003C2287" w:rsidDel="00C668A3">
          <w:delText xml:space="preserve">entitas </w:delText>
        </w:r>
      </w:del>
      <w:ins w:id="47" w:author="Nathaniel Steven Riyadi" w:date="2025-06-19T13:04:00Z" w16du:dateUtc="2025-06-19T06:04:00Z">
        <w:r w:rsidR="00C668A3">
          <w:t>hal</w:t>
        </w:r>
        <w:r w:rsidR="00C668A3" w:rsidRPr="003C2287">
          <w:t xml:space="preserve"> </w:t>
        </w:r>
      </w:ins>
      <w:r w:rsidR="003C2287" w:rsidRPr="003C2287">
        <w:t>tertentu</w:t>
      </w:r>
      <w:ins w:id="48" w:author="Nathaniel Steven Riyadi" w:date="2025-06-19T01:39:00Z" w16du:dateUtc="2025-06-18T18:39:00Z">
        <w:r w:rsidR="007C536A">
          <w:t xml:space="preserve"> (positif)</w:t>
        </w:r>
      </w:ins>
      <w:r w:rsidR="003C2287" w:rsidRPr="003C2287">
        <w:t>, atau bahkan bersifat kritis</w:t>
      </w:r>
      <w:ins w:id="49" w:author="Nathaniel Steven Riyadi" w:date="2025-06-19T01:40:00Z" w16du:dateUtc="2025-06-18T18:40:00Z">
        <w:r w:rsidR="007C536A">
          <w:t xml:space="preserve"> (negatif)</w:t>
        </w:r>
      </w:ins>
      <w:r w:rsidR="003C2287" w:rsidRPr="003C2287">
        <w:t>.</w:t>
      </w:r>
      <w:r w:rsidR="003C2287">
        <w:t xml:space="preserve"> </w:t>
      </w:r>
    </w:p>
    <w:p w14:paraId="40CE7716" w14:textId="77777777" w:rsidR="00C668A3" w:rsidRDefault="00C668A3">
      <w:pPr>
        <w:ind w:left="720"/>
        <w:rPr>
          <w:ins w:id="50" w:author="Nathaniel Steven Riyadi" w:date="2025-06-19T12:55:00Z" w16du:dateUtc="2025-06-19T05:55:00Z"/>
        </w:rPr>
      </w:pPr>
    </w:p>
    <w:p w14:paraId="4938BDBD" w14:textId="169EA32C" w:rsidR="00C668A3" w:rsidRDefault="00C668A3">
      <w:pPr>
        <w:ind w:left="720"/>
        <w:rPr>
          <w:ins w:id="51" w:author="Nathaniel Steven Riyadi" w:date="2025-06-19T13:24:00Z" w16du:dateUtc="2025-06-19T06:24:00Z"/>
        </w:rPr>
      </w:pPr>
      <w:ins w:id="52" w:author="Nathaniel Steven Riyadi" w:date="2025-06-19T12:56:00Z" w16du:dateUtc="2025-06-19T05:56:00Z">
        <w:r>
          <w:t xml:space="preserve">Dengan menggabungkan pendekatan perbandingan performa algoritma klasifikasi dan analisis kecenderungan </w:t>
        </w:r>
      </w:ins>
      <w:ins w:id="53" w:author="Nathaniel Steven Riyadi" w:date="2025-06-19T13:05:00Z" w16du:dateUtc="2025-06-19T06:05:00Z">
        <w:r>
          <w:t xml:space="preserve">pemberitaan, penelitian ini bisa </w:t>
        </w:r>
      </w:ins>
      <w:ins w:id="54" w:author="Nathaniel Steven Riyadi" w:date="2025-06-19T13:06:00Z" w16du:dateUtc="2025-06-19T06:06:00Z">
        <w:r w:rsidR="002E1F9F">
          <w:t xml:space="preserve">berkontribusi dalam pengkajian literatur </w:t>
        </w:r>
      </w:ins>
      <w:ins w:id="55" w:author="Nathaniel Steven Riyadi" w:date="2025-06-19T13:07:00Z" w16du:dateUtc="2025-06-19T06:07:00Z">
        <w:r w:rsidR="002E1F9F">
          <w:t xml:space="preserve">di bidang </w:t>
        </w:r>
        <w:r w:rsidR="002E1F9F" w:rsidRPr="002E1F9F">
          <w:rPr>
            <w:i/>
            <w:iCs/>
            <w:rPrChange w:id="56" w:author="Nathaniel Steven Riyadi" w:date="2025-06-19T13:08:00Z" w16du:dateUtc="2025-06-19T06:08:00Z">
              <w:rPr/>
            </w:rPrChange>
          </w:rPr>
          <w:t>NLP</w:t>
        </w:r>
        <w:r w:rsidR="002E1F9F">
          <w:t xml:space="preserve">, </w:t>
        </w:r>
      </w:ins>
      <w:ins w:id="57" w:author="Nathaniel Steven Riyadi" w:date="2025-06-19T15:21:00Z" w16du:dateUtc="2025-06-19T08:21:00Z">
        <w:r w:rsidR="00910738">
          <w:rPr>
            <w:i/>
            <w:iCs/>
          </w:rPr>
          <w:t>D</w:t>
        </w:r>
      </w:ins>
      <w:ins w:id="58" w:author="Nathaniel Steven Riyadi" w:date="2025-06-19T13:07:00Z" w16du:dateUtc="2025-06-19T06:07:00Z">
        <w:r w:rsidR="002E1F9F" w:rsidRPr="002E1F9F">
          <w:rPr>
            <w:i/>
            <w:iCs/>
            <w:rPrChange w:id="59" w:author="Nathaniel Steven Riyadi" w:date="2025-06-19T13:08:00Z" w16du:dateUtc="2025-06-19T06:08:00Z">
              <w:rPr/>
            </w:rPrChange>
          </w:rPr>
          <w:t xml:space="preserve">eep </w:t>
        </w:r>
      </w:ins>
      <w:ins w:id="60" w:author="Nathaniel Steven Riyadi" w:date="2025-06-19T15:21:00Z" w16du:dateUtc="2025-06-19T08:21:00Z">
        <w:r w:rsidR="00910738">
          <w:rPr>
            <w:i/>
            <w:iCs/>
          </w:rPr>
          <w:t>L</w:t>
        </w:r>
      </w:ins>
      <w:ins w:id="61" w:author="Nathaniel Steven Riyadi" w:date="2025-06-19T13:07:00Z" w16du:dateUtc="2025-06-19T06:07:00Z">
        <w:r w:rsidR="002E1F9F" w:rsidRPr="002E1F9F">
          <w:rPr>
            <w:i/>
            <w:iCs/>
            <w:rPrChange w:id="62" w:author="Nathaniel Steven Riyadi" w:date="2025-06-19T13:08:00Z" w16du:dateUtc="2025-06-19T06:08:00Z">
              <w:rPr/>
            </w:rPrChange>
          </w:rPr>
          <w:t>earning</w:t>
        </w:r>
        <w:r w:rsidR="002E1F9F">
          <w:t xml:space="preserve">, </w:t>
        </w:r>
        <w:r w:rsidR="002E1F9F" w:rsidRPr="002E1F9F">
          <w:rPr>
            <w:i/>
            <w:iCs/>
            <w:rPrChange w:id="63" w:author="Nathaniel Steven Riyadi" w:date="2025-06-19T13:08:00Z" w16du:dateUtc="2025-06-19T06:08:00Z">
              <w:rPr/>
            </w:rPrChange>
          </w:rPr>
          <w:t>data science</w:t>
        </w:r>
        <w:r w:rsidR="002E1F9F">
          <w:t>, dan media sekaligus.</w:t>
        </w:r>
      </w:ins>
      <w:ins w:id="64" w:author="Nathaniel Steven Riyadi" w:date="2025-06-19T13:08:00Z" w16du:dateUtc="2025-06-19T06:08:00Z">
        <w:r w:rsidR="002E1F9F">
          <w:t xml:space="preserve"> Penelitian ini juga memperkuat studi sebelumnya dalam pemakaian model </w:t>
        </w:r>
        <w:r w:rsidR="002E1F9F" w:rsidRPr="002E1F9F">
          <w:rPr>
            <w:i/>
            <w:iCs/>
            <w:rPrChange w:id="65" w:author="Nathaniel Steven Riyadi" w:date="2025-06-19T13:08:00Z" w16du:dateUtc="2025-06-19T06:08:00Z">
              <w:rPr/>
            </w:rPrChange>
          </w:rPr>
          <w:t>IndoBert</w:t>
        </w:r>
      </w:ins>
      <w:ins w:id="66" w:author="Nathaniel Steven Riyadi" w:date="2025-06-19T13:09:00Z" w16du:dateUtc="2025-06-19T06:09:00Z">
        <w:r w:rsidR="002E1F9F">
          <w:t xml:space="preserve"> </w:t>
        </w:r>
      </w:ins>
      <w:r w:rsidR="00C00E52">
        <w:fldChar w:fldCharType="begin"/>
      </w:r>
      <w:r w:rsidR="00C00E52">
        <w:instrText xml:space="preserve"> ADDIN EN.CITE &lt;EndNote&gt;&lt;Cite&gt;&lt;Author&gt;Lin&lt;/Author&gt;&lt;Year&gt;2023&lt;/Year&gt;&lt;RecNum&gt;32&lt;/RecNum&gt;&lt;DisplayText&gt;&lt;style size="10"&gt;[5]&lt;/style&gt;&lt;/DisplayText&gt;&lt;record&gt;&lt;rec-number&gt;32&lt;/rec-number&gt;&lt;foreign-keys&gt;&lt;key app="EN" db-id="sz5wr5eevsvpeaeeafs5550oxwarx0s2ft5s" timestamp="1750313508"&gt;32&lt;/key&gt;&lt;/foreign-keys&gt;&lt;ref-type name="Journal Article"&gt;17&lt;/ref-type&gt;&lt;contributors&gt;&lt;authors&gt;&lt;author&gt;Lin, Chih-Hsueh&lt;/author&gt;&lt;author&gt;Nuha, Ulin&lt;/author&gt;&lt;/authors&gt;&lt;/contributors&gt;&lt;titles&gt;&lt;title&gt;Sentiment analysis of Indonesian datasets based on a hybrid deep-learning strategy&lt;/title&gt;&lt;secondary-title&gt;Journal of Big Data&lt;/secondary-title&gt;&lt;/titles&gt;&lt;periodical&gt;&lt;full-title&gt;Journal of Big Data&lt;/full-title&gt;&lt;/periodical&gt;&lt;pages&gt;88&lt;/pages&gt;&lt;volume&gt;10&lt;/volume&gt;&lt;number&gt;1&lt;/number&gt;&lt;dates&gt;&lt;year&gt;2023&lt;/year&gt;&lt;pub-dates&gt;&lt;date&gt;2023/05/29&lt;/date&gt;&lt;/pub-dates&gt;&lt;/dates&gt;&lt;isbn&gt;2196-1115&lt;/isbn&gt;&lt;urls&gt;&lt;related-urls&gt;&lt;url&gt;https://doi.org/10.1186/s40537-023-00782-9&lt;/url&gt;&lt;/related-urls&gt;&lt;/urls&gt;&lt;electronic-resource-num&gt;10.1186/s40537-023-00782-9&lt;/electronic-resource-num&gt;&lt;/record&gt;&lt;/Cite&gt;&lt;/EndNote&gt;</w:instrText>
      </w:r>
      <w:r w:rsidR="00C00E52">
        <w:fldChar w:fldCharType="separate"/>
      </w:r>
      <w:r w:rsidR="00C00E52" w:rsidRPr="00C00E52">
        <w:rPr>
          <w:noProof/>
          <w:sz w:val="20"/>
        </w:rPr>
        <w:t>[5]</w:t>
      </w:r>
      <w:r w:rsidR="00C00E52">
        <w:fldChar w:fldCharType="end"/>
      </w:r>
      <w:ins w:id="67" w:author="Nathaniel Steven Riyadi" w:date="2025-06-19T13:10:00Z" w16du:dateUtc="2025-06-19T06:10:00Z">
        <w:r w:rsidR="002E1F9F">
          <w:t>;</w:t>
        </w:r>
      </w:ins>
      <w:ins w:id="68" w:author="Nathaniel Steven Riyadi" w:date="2025-06-19T13:09:00Z" w16du:dateUtc="2025-06-19T06:09:00Z">
        <w:r w:rsidR="002E1F9F">
          <w:t xml:space="preserve"> </w:t>
        </w:r>
      </w:ins>
      <w:del w:id="69" w:author="Nathaniel Steven Riyadi" w:date="2025-06-19T14:08:00Z" w16du:dateUtc="2025-06-19T07:08:00Z">
        <w:r w:rsidR="00C00E52" w:rsidDel="009658A8">
          <w:fldChar w:fldCharType="begin"/>
        </w:r>
        <w:r w:rsidR="00C00E52" w:rsidDel="009658A8">
          <w:delInstrText xml:space="preserve"> ADDIN EN.CITE &lt;EndNote&gt;&lt;Cite&gt;&lt;Author&gt;Ma’aly&lt;/Author&gt;&lt;Year&gt;2024&lt;/Year&gt;&lt;RecNum&gt;35&lt;/RecNum&gt;&lt;DisplayText&gt;&lt;style size="10"&gt;[6]&lt;/style&gt;&lt;/DisplayText&gt;&lt;record&gt;&lt;rec-number&gt;35&lt;/rec-number&gt;&lt;foreign-keys&gt;&lt;key app="EN" db-id="sz5wr5eevsvpeaeeafs5550oxwarx0s2ft5s" timestamp="1750313529"&gt;35&lt;/key&gt;&lt;/foreign-keys&gt;&lt;ref-type name="Journal Article"&gt;17&lt;/ref-type&gt;&lt;contributors&gt;&lt;authors&gt;&lt;author&gt;Ma’aly, Ahmad Nahid&lt;/author&gt;&lt;author&gt;Pramesti, Dita&lt;/author&gt;&lt;author&gt;Fathurahman, Ariadani Dwi&lt;/author&gt;&lt;author&gt;Fakhrurroja, Hanif&lt;/author&gt;&lt;/authors&gt;&lt;/contributors&gt;&lt;titles&gt;&lt;title&gt;Exploring Sentiment Analysis for the Indonesian Presidential Election Through Online Reviews Using Multi-Label Classification with a Deep Learning Algorithm&lt;/title&gt;&lt;secondary-title&gt;Information&lt;/secondary-title&gt;&lt;/titles&gt;&lt;periodical&gt;&lt;full-title&gt;Information&lt;/full-title&gt;&lt;/periodical&gt;&lt;pages&gt;705&lt;/pages&gt;&lt;volume&gt;15&lt;/volume&gt;&lt;number&gt;11&lt;/number&gt;&lt;dates&gt;&lt;year&gt;2024&lt;/year&gt;&lt;/dates&gt;&lt;isbn&gt;2078-2489&lt;/isbn&gt;&lt;accession-num&gt;doi:10.3390/info15110705&lt;/accession-num&gt;&lt;urls&gt;&lt;related-urls&gt;&lt;url&gt;https://www.mdpi.com/2078-2489/15/11/705&lt;/url&gt;&lt;/related-urls&gt;&lt;/urls&gt;&lt;/record&gt;&lt;/Cite&gt;&lt;/EndNote&gt;</w:delInstrText>
        </w:r>
        <w:r w:rsidR="00C00E52" w:rsidDel="009658A8">
          <w:fldChar w:fldCharType="separate"/>
        </w:r>
        <w:r w:rsidR="00C00E52" w:rsidRPr="00C00E52" w:rsidDel="009658A8">
          <w:rPr>
            <w:noProof/>
            <w:sz w:val="20"/>
          </w:rPr>
          <w:delText>[6]</w:delText>
        </w:r>
        <w:r w:rsidR="00C00E52" w:rsidDel="009658A8">
          <w:fldChar w:fldCharType="end"/>
        </w:r>
      </w:del>
      <w:ins w:id="70" w:author="Nathaniel Steven Riyadi" w:date="2025-06-19T13:10:00Z" w16du:dateUtc="2025-06-19T06:10:00Z">
        <w:r w:rsidR="002E1F9F">
          <w:t>dan objektivitas media dalam kondisi tertentu</w:t>
        </w:r>
      </w:ins>
      <w:ins w:id="71" w:author="Nathaniel Steven Riyadi" w:date="2025-06-19T13:21:00Z" w16du:dateUtc="2025-06-19T06:21:00Z">
        <w:r w:rsidR="00C00E52">
          <w:t xml:space="preserve"> seperti </w:t>
        </w:r>
      </w:ins>
      <w:ins w:id="72" w:author="Nathaniel Steven Riyadi" w:date="2025-06-19T13:22:00Z" w16du:dateUtc="2025-06-19T06:22:00Z">
        <w:r w:rsidR="00C00E52" w:rsidRPr="00C00E52">
          <w:rPr>
            <w:i/>
            <w:iCs/>
            <w:rPrChange w:id="73" w:author="Nathaniel Steven Riyadi" w:date="2025-06-19T13:22:00Z" w16du:dateUtc="2025-06-19T06:22:00Z">
              <w:rPr/>
            </w:rPrChange>
          </w:rPr>
          <w:t>COVID</w:t>
        </w:r>
      </w:ins>
      <w:ins w:id="74" w:author="Nathaniel Steven Riyadi" w:date="2025-06-19T13:21:00Z" w16du:dateUtc="2025-06-19T06:21:00Z">
        <w:r w:rsidR="00C00E52" w:rsidRPr="00C00E52">
          <w:rPr>
            <w:i/>
            <w:iCs/>
            <w:rPrChange w:id="75" w:author="Nathaniel Steven Riyadi" w:date="2025-06-19T13:22:00Z" w16du:dateUtc="2025-06-19T06:22:00Z">
              <w:rPr/>
            </w:rPrChange>
          </w:rPr>
          <w:t>-19</w:t>
        </w:r>
      </w:ins>
      <w:ins w:id="76" w:author="Nathaniel Steven Riyadi" w:date="2025-06-19T13:22:00Z" w16du:dateUtc="2025-06-19T06:22:00Z">
        <w:r w:rsidR="00C00E52">
          <w:t xml:space="preserve"> </w:t>
        </w:r>
      </w:ins>
      <w:r w:rsidR="00C00E52">
        <w:fldChar w:fldCharType="begin"/>
      </w:r>
      <w:r w:rsidR="009658A8">
        <w:instrText xml:space="preserve"> ADDIN EN.CITE &lt;EndNote&gt;&lt;Cite&gt;&lt;Author&gt;Putri&lt;/Author&gt;&lt;Year&gt;2022&lt;/Year&gt;&lt;RecNum&gt;38&lt;/RecNum&gt;&lt;DisplayText&gt;&lt;style size="10"&gt;[6]&lt;/style&gt;&lt;/DisplayText&gt;&lt;record&gt;&lt;rec-number&gt;38&lt;/rec-number&gt;&lt;foreign-keys&gt;&lt;key app="EN" db-id="sz5wr5eevsvpeaeeafs5550oxwarx0s2ft5s" timestamp="1750313538"&gt;38&lt;/key&gt;&lt;/foreign-keys&gt;&lt;ref-type name="Journal Article"&gt;17&lt;/ref-type&gt;&lt;contributors&gt;&lt;authors&gt;&lt;author&gt;Putri, Roro Cahya Antika&lt;/author&gt;&lt;author&gt;Junaedi, Fajar&lt;/author&gt;&lt;/authors&gt;&lt;/contributors&gt;&lt;titles&gt;&lt;title&gt;Analysis of the Objectivity of Mass Media during the COVID-19 Pandemic in Indonesia&lt;/title&gt;&lt;secondary-title&gt;Human Interaction &amp;amp; Emerging Technologies (IHIET 2022): Artificial Intelligence &amp;amp; Future Applications&lt;/secondary-title&gt;&lt;/titles&gt;&lt;periodical&gt;&lt;full-title&gt;Human Interaction &amp;amp; Emerging Technologies (IHIET 2022): Artificial Intelligence &amp;amp; Future Applications&lt;/full-title&gt;&lt;/periodical&gt;&lt;volume&gt;68&lt;/volume&gt;&lt;number&gt;68&lt;/number&gt;&lt;dates&gt;&lt;year&gt;2022&lt;/year&gt;&lt;/dates&gt;&lt;isbn&gt;1958651443&lt;/isbn&gt;&lt;urls&gt;&lt;/urls&gt;&lt;/record&gt;&lt;/Cite&gt;&lt;/EndNote&gt;</w:instrText>
      </w:r>
      <w:r w:rsidR="00C00E52">
        <w:fldChar w:fldCharType="separate"/>
      </w:r>
      <w:r w:rsidR="009658A8" w:rsidRPr="009658A8">
        <w:rPr>
          <w:noProof/>
          <w:sz w:val="20"/>
        </w:rPr>
        <w:t>[6]</w:t>
      </w:r>
      <w:r w:rsidR="00C00E52">
        <w:fldChar w:fldCharType="end"/>
      </w:r>
      <w:ins w:id="77" w:author="Nathaniel Steven Riyadi" w:date="2025-06-19T13:10:00Z" w16du:dateUtc="2025-06-19T06:10:00Z">
        <w:r w:rsidR="002E1F9F">
          <w:t>.</w:t>
        </w:r>
      </w:ins>
    </w:p>
    <w:p w14:paraId="2EC37D5A" w14:textId="77777777" w:rsidR="00C00E52" w:rsidRDefault="00C00E52">
      <w:pPr>
        <w:ind w:left="720"/>
        <w:rPr>
          <w:ins w:id="78" w:author="Nathaniel Steven Riyadi" w:date="2025-06-19T13:24:00Z" w16du:dateUtc="2025-06-19T06:24:00Z"/>
        </w:rPr>
      </w:pPr>
    </w:p>
    <w:p w14:paraId="78A72397" w14:textId="77777777" w:rsidR="00C00E52" w:rsidRDefault="00C00E52">
      <w:pPr>
        <w:ind w:left="720"/>
        <w:rPr>
          <w:ins w:id="79" w:author="Nathaniel Steven Riyadi" w:date="2025-06-19T13:24:00Z" w16du:dateUtc="2025-06-19T06:24:00Z"/>
        </w:rPr>
      </w:pPr>
    </w:p>
    <w:p w14:paraId="0428DC46" w14:textId="77777777" w:rsidR="00C00E52" w:rsidRPr="002E1F9F" w:rsidRDefault="00C00E52">
      <w:pPr>
        <w:ind w:left="720"/>
      </w:pPr>
    </w:p>
    <w:p w14:paraId="6F522CF2" w14:textId="3A716A53" w:rsidR="00C00E52" w:rsidRDefault="00000000" w:rsidP="00C00E52">
      <w:pPr>
        <w:pStyle w:val="Heading2"/>
        <w:numPr>
          <w:ilvl w:val="0"/>
          <w:numId w:val="1"/>
        </w:numPr>
        <w:spacing w:after="0"/>
        <w:rPr>
          <w:ins w:id="80" w:author="Nathaniel Steven Riyadi" w:date="2025-06-19T13:24:00Z" w16du:dateUtc="2025-06-19T06:24:00Z"/>
        </w:rPr>
      </w:pPr>
      <w:bookmarkStart w:id="81" w:name="_e0opv72wa541" w:colFirst="0" w:colLast="0"/>
      <w:bookmarkEnd w:id="81"/>
      <w:r>
        <w:lastRenderedPageBreak/>
        <w:t>Tinjauan Pustaka</w:t>
      </w:r>
      <w:del w:id="82" w:author="Nathaniel Steven Riyadi" w:date="2025-06-19T13:23:00Z" w16du:dateUtc="2025-06-19T06:23:00Z">
        <w:r w:rsidDel="00C00E52">
          <w:delText xml:space="preserve"> </w:delText>
        </w:r>
      </w:del>
    </w:p>
    <w:p w14:paraId="09FCBF43" w14:textId="65ED359E" w:rsidR="00CA58D5" w:rsidRDefault="00CA58D5" w:rsidP="00CA58D5">
      <w:pPr>
        <w:ind w:left="720"/>
        <w:rPr>
          <w:ins w:id="83" w:author="Nathaniel Steven Riyadi" w:date="2025-06-19T15:19:00Z" w16du:dateUtc="2025-06-19T08:19:00Z"/>
          <w:lang w:val="en-US"/>
        </w:rPr>
      </w:pPr>
      <w:ins w:id="84" w:author="Nathaniel Steven Riyadi" w:date="2025-06-19T15:12:00Z" w16du:dateUtc="2025-06-19T08:12:00Z">
        <w:r>
          <w:rPr>
            <w:lang w:val="id-ID"/>
          </w:rPr>
          <w:t>Berbagai</w:t>
        </w:r>
      </w:ins>
      <w:ins w:id="85" w:author="Nathaniel Steven Riyadi" w:date="2025-06-19T15:11:00Z">
        <w:r w:rsidRPr="00CA58D5">
          <w:rPr>
            <w:lang w:val="id-ID"/>
          </w:rPr>
          <w:t xml:space="preserve"> studi </w:t>
        </w:r>
      </w:ins>
      <w:ins w:id="86" w:author="Nathaniel Steven Riyadi" w:date="2025-06-19T15:14:00Z" w16du:dateUtc="2025-06-19T08:14:00Z">
        <w:r w:rsidR="00910738">
          <w:rPr>
            <w:lang w:val="id-ID"/>
          </w:rPr>
          <w:t>sebelumnya</w:t>
        </w:r>
      </w:ins>
      <w:ins w:id="87" w:author="Nathaniel Steven Riyadi" w:date="2025-06-19T15:11:00Z">
        <w:r w:rsidRPr="00CA58D5">
          <w:rPr>
            <w:lang w:val="id-ID"/>
          </w:rPr>
          <w:t xml:space="preserve"> </w:t>
        </w:r>
      </w:ins>
      <w:ins w:id="88" w:author="Nathaniel Steven Riyadi" w:date="2025-06-19T15:12:00Z" w16du:dateUtc="2025-06-19T08:12:00Z">
        <w:r>
          <w:rPr>
            <w:lang w:val="id-ID"/>
          </w:rPr>
          <w:t xml:space="preserve">sudah membahas </w:t>
        </w:r>
      </w:ins>
      <w:ins w:id="89" w:author="Nathaniel Steven Riyadi" w:date="2025-06-19T15:11:00Z">
        <w:r w:rsidRPr="00CA58D5">
          <w:rPr>
            <w:lang w:val="id-ID"/>
          </w:rPr>
          <w:t>relevan</w:t>
        </w:r>
      </w:ins>
      <w:ins w:id="90" w:author="Nathaniel Steven Riyadi" w:date="2025-06-19T15:12:00Z" w16du:dateUtc="2025-06-19T08:12:00Z">
        <w:r>
          <w:rPr>
            <w:lang w:val="id-ID"/>
          </w:rPr>
          <w:t>s</w:t>
        </w:r>
      </w:ins>
      <w:ins w:id="91" w:author="Nathaniel Steven Riyadi" w:date="2025-06-19T15:13:00Z" w16du:dateUtc="2025-06-19T08:13:00Z">
        <w:r>
          <w:rPr>
            <w:lang w:val="id-ID"/>
          </w:rPr>
          <w:t xml:space="preserve">i </w:t>
        </w:r>
      </w:ins>
      <w:ins w:id="92" w:author="Nathaniel Steven Riyadi" w:date="2025-06-19T15:11:00Z">
        <w:r w:rsidRPr="00CA58D5">
          <w:rPr>
            <w:lang w:val="id-ID"/>
          </w:rPr>
          <w:t>klasifikasi sentimen dan objektivitas dalam berita menggunakan pendekatan NLP</w:t>
        </w:r>
      </w:ins>
      <w:ins w:id="93" w:author="Nathaniel Steven Riyadi" w:date="2025-06-19T15:15:00Z" w16du:dateUtc="2025-06-19T08:15:00Z">
        <w:r w:rsidR="00910738">
          <w:rPr>
            <w:lang w:val="id-ID"/>
          </w:rPr>
          <w:t xml:space="preserve">, </w:t>
        </w:r>
      </w:ins>
      <w:ins w:id="94" w:author="Nathaniel Steven Riyadi" w:date="2025-06-19T15:17:00Z" w16du:dateUtc="2025-06-19T08:17:00Z">
        <w:r w:rsidR="00910738">
          <w:rPr>
            <w:i/>
            <w:iCs/>
            <w:lang w:val="id-ID"/>
          </w:rPr>
          <w:t>M</w:t>
        </w:r>
      </w:ins>
      <w:ins w:id="95" w:author="Nathaniel Steven Riyadi" w:date="2025-06-19T15:14:00Z" w16du:dateUtc="2025-06-19T08:14:00Z">
        <w:r>
          <w:rPr>
            <w:i/>
            <w:iCs/>
            <w:lang w:val="id-ID"/>
          </w:rPr>
          <w:t xml:space="preserve">achine </w:t>
        </w:r>
      </w:ins>
      <w:ins w:id="96" w:author="Nathaniel Steven Riyadi" w:date="2025-06-19T15:17:00Z" w16du:dateUtc="2025-06-19T08:17:00Z">
        <w:r w:rsidR="00910738">
          <w:rPr>
            <w:i/>
            <w:iCs/>
            <w:lang w:val="id-ID"/>
          </w:rPr>
          <w:t>L</w:t>
        </w:r>
      </w:ins>
      <w:ins w:id="97" w:author="Nathaniel Steven Riyadi" w:date="2025-06-19T15:14:00Z" w16du:dateUtc="2025-06-19T08:14:00Z">
        <w:r>
          <w:rPr>
            <w:i/>
            <w:iCs/>
            <w:lang w:val="id-ID"/>
          </w:rPr>
          <w:t>earning</w:t>
        </w:r>
      </w:ins>
      <w:ins w:id="98" w:author="Nathaniel Steven Riyadi" w:date="2025-06-19T15:15:00Z" w16du:dateUtc="2025-06-19T08:15:00Z">
        <w:r w:rsidR="00910738">
          <w:rPr>
            <w:i/>
            <w:iCs/>
            <w:lang w:val="id-ID"/>
          </w:rPr>
          <w:t xml:space="preserve"> </w:t>
        </w:r>
        <w:r w:rsidR="00910738" w:rsidRPr="00910738">
          <w:rPr>
            <w:iCs/>
            <w:lang w:val="id-ID"/>
            <w:rPrChange w:id="99" w:author="Nathaniel Steven Riyadi" w:date="2025-06-19T15:15:00Z" w16du:dateUtc="2025-06-19T08:15:00Z">
              <w:rPr>
                <w:i/>
                <w:iCs/>
                <w:lang w:val="id-ID"/>
              </w:rPr>
            </w:rPrChange>
          </w:rPr>
          <w:t>dan</w:t>
        </w:r>
        <w:r w:rsidR="00910738">
          <w:rPr>
            <w:lang w:val="id-ID"/>
          </w:rPr>
          <w:t xml:space="preserve"> </w:t>
        </w:r>
      </w:ins>
      <w:ins w:id="100" w:author="Nathaniel Steven Riyadi" w:date="2025-06-19T15:17:00Z" w16du:dateUtc="2025-06-19T08:17:00Z">
        <w:r w:rsidR="00910738">
          <w:rPr>
            <w:i/>
            <w:iCs/>
            <w:lang w:val="id-ID"/>
          </w:rPr>
          <w:t>D</w:t>
        </w:r>
      </w:ins>
      <w:ins w:id="101" w:author="Nathaniel Steven Riyadi" w:date="2025-06-19T15:15:00Z" w16du:dateUtc="2025-06-19T08:15:00Z">
        <w:r w:rsidR="00910738">
          <w:rPr>
            <w:i/>
            <w:iCs/>
            <w:lang w:val="id-ID"/>
          </w:rPr>
          <w:t>eep</w:t>
        </w:r>
      </w:ins>
      <w:ins w:id="102" w:author="Nathaniel Steven Riyadi" w:date="2025-06-19T15:16:00Z" w16du:dateUtc="2025-06-19T08:16:00Z">
        <w:r w:rsidR="00910738">
          <w:rPr>
            <w:i/>
            <w:iCs/>
            <w:lang w:val="id-ID"/>
          </w:rPr>
          <w:t xml:space="preserve"> </w:t>
        </w:r>
      </w:ins>
      <w:ins w:id="103" w:author="Nathaniel Steven Riyadi" w:date="2025-06-19T15:17:00Z" w16du:dateUtc="2025-06-19T08:17:00Z">
        <w:r w:rsidR="00910738">
          <w:rPr>
            <w:i/>
            <w:iCs/>
            <w:lang w:val="id-ID"/>
          </w:rPr>
          <w:t>L</w:t>
        </w:r>
      </w:ins>
      <w:ins w:id="104" w:author="Nathaniel Steven Riyadi" w:date="2025-06-19T15:16:00Z" w16du:dateUtc="2025-06-19T08:16:00Z">
        <w:r w:rsidR="00910738">
          <w:rPr>
            <w:i/>
            <w:iCs/>
            <w:lang w:val="id-ID"/>
          </w:rPr>
          <w:t>earning</w:t>
        </w:r>
      </w:ins>
      <w:ins w:id="105" w:author="Nathaniel Steven Riyadi" w:date="2025-06-19T15:13:00Z" w16du:dateUtc="2025-06-19T08:13:00Z">
        <w:r>
          <w:rPr>
            <w:lang w:val="id-ID"/>
          </w:rPr>
          <w:t xml:space="preserve">, seperti </w:t>
        </w:r>
        <w:r>
          <w:rPr>
            <w:lang w:val="en-US"/>
          </w:rPr>
          <w:t>p</w:t>
        </w:r>
      </w:ins>
      <w:ins w:id="106" w:author="Nathaniel Steven Riyadi" w:date="2025-06-19T15:13:00Z">
        <w:r w:rsidRPr="00CA58D5">
          <w:rPr>
            <w:lang w:val="en-US"/>
          </w:rPr>
          <w:t xml:space="preserve">enelitian </w:t>
        </w:r>
      </w:ins>
      <w:ins w:id="107" w:author="Nathaniel Steven Riyadi" w:date="2025-06-19T15:19:00Z" w16du:dateUtc="2025-06-19T08:19:00Z">
        <w:r w:rsidR="00910738">
          <w:rPr>
            <w:lang w:val="en-US"/>
          </w:rPr>
          <w:t xml:space="preserve">dari </w:t>
        </w:r>
      </w:ins>
      <w:ins w:id="108" w:author="Nathaniel Steven Riyadi" w:date="2025-06-19T15:13:00Z">
        <w:r w:rsidRPr="00CA58D5">
          <w:rPr>
            <w:lang w:val="en-US"/>
          </w:rPr>
          <w:t>Suryono dan Budi</w:t>
        </w:r>
      </w:ins>
      <w:ins w:id="109" w:author="Nathaniel Steven Riyadi" w:date="2025-06-19T15:13:00Z" w16du:dateUtc="2025-06-19T08:13:00Z">
        <w:r>
          <w:rPr>
            <w:lang w:val="en-US"/>
          </w:rPr>
          <w:t>, yang</w:t>
        </w:r>
      </w:ins>
      <w:ins w:id="110" w:author="Nathaniel Steven Riyadi" w:date="2025-06-19T15:13:00Z">
        <w:r w:rsidRPr="00CA58D5">
          <w:rPr>
            <w:lang w:val="en-US"/>
          </w:rPr>
          <w:t xml:space="preserve"> berfokus pada analisis sentimen dalam berita finansial khususnya P2P lending di Indonesia. Mereka </w:t>
        </w:r>
      </w:ins>
      <w:ins w:id="111" w:author="Nathaniel Steven Riyadi" w:date="2025-06-19T15:16:00Z" w16du:dateUtc="2025-06-19T08:16:00Z">
        <w:r w:rsidR="00910738">
          <w:rPr>
            <w:lang w:val="en-US"/>
          </w:rPr>
          <w:t>m</w:t>
        </w:r>
      </w:ins>
      <w:ins w:id="112" w:author="Nathaniel Steven Riyadi" w:date="2025-06-19T15:17:00Z" w16du:dateUtc="2025-06-19T08:17:00Z">
        <w:r w:rsidR="00910738">
          <w:rPr>
            <w:lang w:val="en-US"/>
          </w:rPr>
          <w:t xml:space="preserve">elakukan perbandingan </w:t>
        </w:r>
      </w:ins>
      <w:ins w:id="113" w:author="Nathaniel Steven Riyadi" w:date="2025-06-19T15:13:00Z">
        <w:r w:rsidRPr="00CA58D5">
          <w:rPr>
            <w:lang w:val="en-US"/>
          </w:rPr>
          <w:t xml:space="preserve">performa berbagai algoritma </w:t>
        </w:r>
      </w:ins>
      <w:ins w:id="114" w:author="Nathaniel Steven Riyadi" w:date="2025-06-19T15:18:00Z" w16du:dateUtc="2025-06-19T08:18:00Z">
        <w:r w:rsidR="00910738">
          <w:rPr>
            <w:i/>
            <w:iCs/>
            <w:lang w:val="en-US"/>
          </w:rPr>
          <w:t>M</w:t>
        </w:r>
      </w:ins>
      <w:ins w:id="115" w:author="Nathaniel Steven Riyadi" w:date="2025-06-19T15:13:00Z">
        <w:r w:rsidRPr="00910738">
          <w:rPr>
            <w:i/>
            <w:iCs/>
            <w:lang w:val="en-US"/>
            <w:rPrChange w:id="116" w:author="Nathaniel Steven Riyadi" w:date="2025-06-19T15:17:00Z" w16du:dateUtc="2025-06-19T08:17:00Z">
              <w:rPr>
                <w:lang w:val="en-US"/>
              </w:rPr>
            </w:rPrChange>
          </w:rPr>
          <w:t xml:space="preserve">achine </w:t>
        </w:r>
      </w:ins>
      <w:ins w:id="117" w:author="Nathaniel Steven Riyadi" w:date="2025-06-19T15:18:00Z" w16du:dateUtc="2025-06-19T08:18:00Z">
        <w:r w:rsidR="00910738">
          <w:rPr>
            <w:i/>
            <w:iCs/>
            <w:lang w:val="en-US"/>
          </w:rPr>
          <w:t>L</w:t>
        </w:r>
      </w:ins>
      <w:ins w:id="118" w:author="Nathaniel Steven Riyadi" w:date="2025-06-19T15:13:00Z">
        <w:r w:rsidRPr="00910738">
          <w:rPr>
            <w:i/>
            <w:iCs/>
            <w:lang w:val="en-US"/>
            <w:rPrChange w:id="119" w:author="Nathaniel Steven Riyadi" w:date="2025-06-19T15:17:00Z" w16du:dateUtc="2025-06-19T08:17:00Z">
              <w:rPr>
                <w:lang w:val="en-US"/>
              </w:rPr>
            </w:rPrChange>
          </w:rPr>
          <w:t>earning</w:t>
        </w:r>
        <w:r w:rsidRPr="00CA58D5">
          <w:rPr>
            <w:lang w:val="en-US"/>
          </w:rPr>
          <w:t xml:space="preserve"> klasik seperti </w:t>
        </w:r>
        <w:r w:rsidRPr="00910738">
          <w:rPr>
            <w:i/>
            <w:iCs/>
            <w:lang w:val="en-US"/>
            <w:rPrChange w:id="120" w:author="Nathaniel Steven Riyadi" w:date="2025-06-19T15:18:00Z" w16du:dateUtc="2025-06-19T08:18:00Z">
              <w:rPr>
                <w:lang w:val="en-US"/>
              </w:rPr>
            </w:rPrChange>
          </w:rPr>
          <w:t xml:space="preserve">Naive Bayes, SVM, Logistic Regression, </w:t>
        </w:r>
        <w:r w:rsidRPr="00910738">
          <w:rPr>
            <w:lang w:val="en-US"/>
          </w:rPr>
          <w:t>dan</w:t>
        </w:r>
        <w:r w:rsidRPr="00910738">
          <w:rPr>
            <w:i/>
            <w:iCs/>
            <w:lang w:val="en-US"/>
            <w:rPrChange w:id="121" w:author="Nathaniel Steven Riyadi" w:date="2025-06-19T15:18:00Z" w16du:dateUtc="2025-06-19T08:18:00Z">
              <w:rPr>
                <w:lang w:val="en-US"/>
              </w:rPr>
            </w:rPrChange>
          </w:rPr>
          <w:t xml:space="preserve"> Random Forest</w:t>
        </w:r>
        <w:r w:rsidRPr="00CA58D5">
          <w:rPr>
            <w:lang w:val="en-US"/>
          </w:rPr>
          <w:t xml:space="preserve">. Hasilnya menunjukkan bahwa pendekatan ini cukup efektif dalam mengklasifikasikan sentimen berita ekonomi, dan menjadi dasar yang kuat untuk mengembangkan pendekatan serupa </w:t>
        </w:r>
      </w:ins>
      <w:ins w:id="122" w:author="Nathaniel Steven Riyadi" w:date="2025-06-19T15:18:00Z" w16du:dateUtc="2025-06-19T08:18:00Z">
        <w:r w:rsidR="00910738">
          <w:rPr>
            <w:lang w:val="en-US"/>
          </w:rPr>
          <w:t>di bidang informasi yang berbeda</w:t>
        </w:r>
      </w:ins>
      <w:ins w:id="123" w:author="Nathaniel Steven Riyadi" w:date="2025-06-19T15:13:00Z">
        <w:r w:rsidRPr="00CA58D5">
          <w:rPr>
            <w:lang w:val="en-US"/>
          </w:rPr>
          <w:t xml:space="preserve"> </w:t>
        </w:r>
      </w:ins>
      <w:r w:rsidR="008B4F7D">
        <w:rPr>
          <w:lang w:val="en-US"/>
        </w:rPr>
        <w:fldChar w:fldCharType="begin"/>
      </w:r>
      <w:r w:rsidR="008B4F7D">
        <w:rPr>
          <w:lang w:val="en-US"/>
        </w:rPr>
        <w:instrText xml:space="preserve"> ADDIN EN.CITE &lt;EndNote&gt;&lt;Cite&gt;&lt;Author&gt;Ryan Randy&lt;/Author&gt;&lt;Year&gt;2020&lt;/Year&gt;&lt;RecNum&gt;40&lt;/RecNum&gt;&lt;DisplayText&gt;&lt;style size="10"&gt;[7]&lt;/style&gt;&lt;/DisplayText&gt;&lt;record&gt;&lt;rec-number&gt;40&lt;/rec-number&gt;&lt;foreign-keys&gt;&lt;key app="EN" db-id="sz5wr5eevsvpeaeeafs5550oxwarx0s2ft5s" timestamp="1750322421"&gt;40&lt;/key&gt;&lt;/foreign-keys&gt;&lt;ref-type name="Conference Proceedings"&gt;10&lt;/ref-type&gt;&lt;contributors&gt;&lt;authors&gt;&lt;author&gt;Ryan Randy, Suryono&lt;/author&gt;&lt;author&gt;Indra, Budi&lt;/author&gt;&lt;/authors&gt;&lt;/contributors&gt;&lt;titles&gt;&lt;title&gt;P2P Lending Sentiment Analysis in Indonesian Online News&lt;/title&gt;&lt;secondary-title&gt;Proceedings of the Sriwijaya International Conference on Information Technology and Its Applications (SICONIAN 2019)&lt;/secondary-title&gt;&lt;/titles&gt;&lt;pages&gt;39-44&lt;/pages&gt;&lt;dates&gt;&lt;year&gt;2020&lt;/year&gt;&lt;pub-dates&gt;&lt;date&gt;2020/05/06&lt;/date&gt;&lt;/pub-dates&gt;&lt;/dates&gt;&lt;publisher&gt;Atlantis Press&lt;/publisher&gt;&lt;isbn&gt;1951-6851&lt;/isbn&gt;&lt;urls&gt;&lt;related-urls&gt;&lt;url&gt;https://doi.org/10.2991/aisr.k.200424.006&lt;/url&gt;&lt;/related-urls&gt;&lt;/urls&gt;&lt;electronic-resource-num&gt;10.2991/aisr.k.200424.006&lt;/electronic-resource-num&gt;&lt;/record&gt;&lt;/Cite&gt;&lt;/EndNote&gt;</w:instrText>
      </w:r>
      <w:r w:rsidR="008B4F7D">
        <w:rPr>
          <w:lang w:val="en-US"/>
        </w:rPr>
        <w:fldChar w:fldCharType="separate"/>
      </w:r>
      <w:r w:rsidR="008B4F7D" w:rsidRPr="008B4F7D">
        <w:rPr>
          <w:noProof/>
          <w:sz w:val="20"/>
          <w:lang w:val="en-US"/>
        </w:rPr>
        <w:t>[7]</w:t>
      </w:r>
      <w:r w:rsidR="008B4F7D">
        <w:rPr>
          <w:lang w:val="en-US"/>
        </w:rPr>
        <w:fldChar w:fldCharType="end"/>
      </w:r>
      <w:ins w:id="124" w:author="Nathaniel Steven Riyadi" w:date="2025-06-19T15:13:00Z">
        <w:r w:rsidRPr="00CA58D5">
          <w:rPr>
            <w:lang w:val="en-US"/>
          </w:rPr>
          <w:t>.</w:t>
        </w:r>
      </w:ins>
    </w:p>
    <w:p w14:paraId="2700C680" w14:textId="77777777" w:rsidR="00910738" w:rsidRDefault="00910738" w:rsidP="00CA58D5">
      <w:pPr>
        <w:ind w:left="720"/>
        <w:rPr>
          <w:ins w:id="125" w:author="Nathaniel Steven Riyadi" w:date="2025-06-19T15:18:00Z" w16du:dateUtc="2025-06-19T08:18:00Z"/>
          <w:lang w:val="en-US"/>
        </w:rPr>
      </w:pPr>
    </w:p>
    <w:p w14:paraId="50F235A0" w14:textId="20A80179" w:rsidR="00910738" w:rsidRDefault="00910738" w:rsidP="00910738">
      <w:pPr>
        <w:ind w:left="720"/>
        <w:rPr>
          <w:ins w:id="126" w:author="Nathaniel Steven Riyadi" w:date="2025-06-19T15:22:00Z" w16du:dateUtc="2025-06-19T08:22:00Z"/>
          <w:lang w:val="en-US"/>
        </w:rPr>
      </w:pPr>
      <w:ins w:id="127" w:author="Nathaniel Steven Riyadi" w:date="2025-06-19T15:20:00Z" w16du:dateUtc="2025-06-19T08:20:00Z">
        <w:r>
          <w:rPr>
            <w:lang w:val="en-US"/>
          </w:rPr>
          <w:t xml:space="preserve">Penelitian dari </w:t>
        </w:r>
      </w:ins>
      <w:ins w:id="128" w:author="Nathaniel Steven Riyadi" w:date="2025-06-19T15:19:00Z">
        <w:r w:rsidRPr="00910738">
          <w:rPr>
            <w:lang w:val="en-US"/>
          </w:rPr>
          <w:t xml:space="preserve">Ma’aly </w:t>
        </w:r>
      </w:ins>
      <w:ins w:id="129" w:author="Nathaniel Steven Riyadi" w:date="2025-06-19T15:20:00Z" w16du:dateUtc="2025-06-19T08:20:00Z">
        <w:r>
          <w:rPr>
            <w:lang w:val="en-US"/>
          </w:rPr>
          <w:t xml:space="preserve">juga </w:t>
        </w:r>
      </w:ins>
      <w:ins w:id="130" w:author="Nathaniel Steven Riyadi" w:date="2025-06-19T15:19:00Z">
        <w:r w:rsidRPr="00910738">
          <w:rPr>
            <w:lang w:val="en-US"/>
          </w:rPr>
          <w:t xml:space="preserve">mengembangkan model klasifikasi multi-label menggunakan kombinasi </w:t>
        </w:r>
        <w:r w:rsidRPr="00910738">
          <w:rPr>
            <w:i/>
            <w:iCs/>
            <w:lang w:val="en-US"/>
            <w:rPrChange w:id="131" w:author="Nathaniel Steven Riyadi" w:date="2025-06-19T15:21:00Z" w16du:dateUtc="2025-06-19T08:21:00Z">
              <w:rPr>
                <w:lang w:val="en-US"/>
              </w:rPr>
            </w:rPrChange>
          </w:rPr>
          <w:t>CNN</w:t>
        </w:r>
        <w:r w:rsidRPr="00910738">
          <w:rPr>
            <w:lang w:val="en-US"/>
          </w:rPr>
          <w:t xml:space="preserve"> dan </w:t>
        </w:r>
        <w:r w:rsidRPr="00910738">
          <w:rPr>
            <w:i/>
            <w:iCs/>
            <w:lang w:val="en-US"/>
            <w:rPrChange w:id="132" w:author="Nathaniel Steven Riyadi" w:date="2025-06-19T15:21:00Z" w16du:dateUtc="2025-06-19T08:21:00Z">
              <w:rPr>
                <w:lang w:val="en-US"/>
              </w:rPr>
            </w:rPrChange>
          </w:rPr>
          <w:t>BiLSTM</w:t>
        </w:r>
        <w:r w:rsidRPr="00910738">
          <w:rPr>
            <w:lang w:val="en-US"/>
          </w:rPr>
          <w:t xml:space="preserve"> untuk mendeteksi opini publik dalam komentar </w:t>
        </w:r>
        <w:r w:rsidRPr="00910738">
          <w:rPr>
            <w:i/>
            <w:iCs/>
            <w:lang w:val="en-US"/>
            <w:rPrChange w:id="133" w:author="Nathaniel Steven Riyadi" w:date="2025-06-19T15:21:00Z" w16du:dateUtc="2025-06-19T08:21:00Z">
              <w:rPr>
                <w:lang w:val="en-US"/>
              </w:rPr>
            </w:rPrChange>
          </w:rPr>
          <w:t>YouTube</w:t>
        </w:r>
        <w:r w:rsidRPr="00910738">
          <w:rPr>
            <w:lang w:val="en-US"/>
          </w:rPr>
          <w:t xml:space="preserve"> terkait debat Pilpres. Studi ini menekankan pentingnya </w:t>
        </w:r>
      </w:ins>
      <w:ins w:id="134" w:author="Nathaniel Steven Riyadi" w:date="2025-06-19T15:21:00Z" w16du:dateUtc="2025-06-19T08:21:00Z">
        <w:r>
          <w:rPr>
            <w:i/>
            <w:iCs/>
            <w:lang w:val="en-US"/>
          </w:rPr>
          <w:t>D</w:t>
        </w:r>
      </w:ins>
      <w:ins w:id="135" w:author="Nathaniel Steven Riyadi" w:date="2025-06-19T15:19:00Z">
        <w:r w:rsidRPr="00910738">
          <w:rPr>
            <w:i/>
            <w:iCs/>
            <w:lang w:val="en-US"/>
            <w:rPrChange w:id="136" w:author="Nathaniel Steven Riyadi" w:date="2025-06-19T15:21:00Z" w16du:dateUtc="2025-06-19T08:21:00Z">
              <w:rPr>
                <w:lang w:val="en-US"/>
              </w:rPr>
            </w:rPrChange>
          </w:rPr>
          <w:t xml:space="preserve">eep </w:t>
        </w:r>
      </w:ins>
      <w:ins w:id="137" w:author="Nathaniel Steven Riyadi" w:date="2025-06-19T15:21:00Z" w16du:dateUtc="2025-06-19T08:21:00Z">
        <w:r>
          <w:rPr>
            <w:i/>
            <w:iCs/>
            <w:lang w:val="en-US"/>
          </w:rPr>
          <w:t>L</w:t>
        </w:r>
      </w:ins>
      <w:ins w:id="138" w:author="Nathaniel Steven Riyadi" w:date="2025-06-19T15:19:00Z">
        <w:r w:rsidRPr="00910738">
          <w:rPr>
            <w:i/>
            <w:iCs/>
            <w:lang w:val="en-US"/>
            <w:rPrChange w:id="139" w:author="Nathaniel Steven Riyadi" w:date="2025-06-19T15:21:00Z" w16du:dateUtc="2025-06-19T08:21:00Z">
              <w:rPr>
                <w:lang w:val="en-US"/>
              </w:rPr>
            </w:rPrChange>
          </w:rPr>
          <w:t>earning</w:t>
        </w:r>
        <w:r w:rsidRPr="00910738">
          <w:rPr>
            <w:lang w:val="en-US"/>
          </w:rPr>
          <w:t xml:space="preserve"> dalam menangani data opini digital yang kompleks dan berlapis, terutama di ranah politik. </w:t>
        </w:r>
      </w:ins>
      <w:ins w:id="140" w:author="Nathaniel Steven Riyadi" w:date="2025-06-19T15:22:00Z" w16du:dateUtc="2025-06-19T08:22:00Z">
        <w:r>
          <w:rPr>
            <w:lang w:val="en-US"/>
          </w:rPr>
          <w:t>Disimpulkan bahwa</w:t>
        </w:r>
      </w:ins>
      <w:ins w:id="141" w:author="Nathaniel Steven Riyadi" w:date="2025-06-19T15:19:00Z">
        <w:r w:rsidRPr="00910738">
          <w:rPr>
            <w:lang w:val="en-US"/>
          </w:rPr>
          <w:t xml:space="preserve"> bahwa pendekatan DL mampu menangkap nuansa sentimen lebih baik dibanding model klasik, terutama ketika opini publik terbagi secara emosional dan ideologis </w:t>
        </w:r>
      </w:ins>
      <w:r w:rsidR="008B4F7D">
        <w:rPr>
          <w:lang w:val="en-US"/>
        </w:rPr>
        <w:fldChar w:fldCharType="begin"/>
      </w:r>
      <w:r w:rsidR="008B4F7D">
        <w:rPr>
          <w:lang w:val="en-US"/>
        </w:rPr>
        <w:instrText xml:space="preserve"> ADDIN EN.CITE &lt;EndNote&gt;&lt;Cite&gt;&lt;Author&gt;Ma’aly&lt;/Author&gt;&lt;Year&gt;2024&lt;/Year&gt;&lt;RecNum&gt;35&lt;/RecNum&gt;&lt;DisplayText&gt;&lt;style size="10"&gt;[8]&lt;/style&gt;&lt;/DisplayText&gt;&lt;record&gt;&lt;rec-number&gt;35&lt;/rec-number&gt;&lt;foreign-keys&gt;&lt;key app="EN" db-id="sz5wr5eevsvpeaeeafs5550oxwarx0s2ft5s" timestamp="1750313529"&gt;35&lt;/key&gt;&lt;/foreign-keys&gt;&lt;ref-type name="Journal Article"&gt;17&lt;/ref-type&gt;&lt;contributors&gt;&lt;authors&gt;&lt;author&gt;Ma’aly, Ahmad Nahid&lt;/author&gt;&lt;author&gt;Pramesti, Dita&lt;/author&gt;&lt;author&gt;Fathurahman, Ariadani Dwi&lt;/author&gt;&lt;author&gt;Fakhrurroja, Hanif&lt;/author&gt;&lt;/authors&gt;&lt;/contributors&gt;&lt;titles&gt;&lt;title&gt;Exploring Sentiment Analysis for the Indonesian Presidential Election Through Online Reviews Using Multi-Label Classification with a Deep Learning Algorithm&lt;/title&gt;&lt;secondary-title&gt;Information&lt;/secondary-title&gt;&lt;/titles&gt;&lt;periodical&gt;&lt;full-title&gt;Information&lt;/full-title&gt;&lt;/periodical&gt;&lt;pages&gt;705&lt;/pages&gt;&lt;volume&gt;15&lt;/volume&gt;&lt;number&gt;11&lt;/number&gt;&lt;dates&gt;&lt;year&gt;2024&lt;/year&gt;&lt;/dates&gt;&lt;isbn&gt;2078-2489&lt;/isbn&gt;&lt;accession-num&gt;doi:10.3390/info15110705&lt;/accession-num&gt;&lt;urls&gt;&lt;related-urls&gt;&lt;url&gt;https://www.mdpi.com/2078-2489/15/11/705&lt;/url&gt;&lt;/related-urls&gt;&lt;/urls&gt;&lt;/record&gt;&lt;/Cite&gt;&lt;/EndNote&gt;</w:instrText>
      </w:r>
      <w:r w:rsidR="008B4F7D">
        <w:rPr>
          <w:lang w:val="en-US"/>
        </w:rPr>
        <w:fldChar w:fldCharType="separate"/>
      </w:r>
      <w:r w:rsidR="008B4F7D" w:rsidRPr="008B4F7D">
        <w:rPr>
          <w:noProof/>
          <w:sz w:val="20"/>
          <w:lang w:val="en-US"/>
        </w:rPr>
        <w:t>[8]</w:t>
      </w:r>
      <w:r w:rsidR="008B4F7D">
        <w:rPr>
          <w:lang w:val="en-US"/>
        </w:rPr>
        <w:fldChar w:fldCharType="end"/>
      </w:r>
      <w:ins w:id="142" w:author="Nathaniel Steven Riyadi" w:date="2025-06-19T15:19:00Z">
        <w:r w:rsidRPr="00910738">
          <w:rPr>
            <w:lang w:val="en-US"/>
          </w:rPr>
          <w:t>.</w:t>
        </w:r>
      </w:ins>
    </w:p>
    <w:p w14:paraId="2017E7DA" w14:textId="77777777" w:rsidR="00910738" w:rsidRDefault="00910738" w:rsidP="00910738">
      <w:pPr>
        <w:ind w:left="720"/>
        <w:rPr>
          <w:ins w:id="143" w:author="Nathaniel Steven Riyadi" w:date="2025-06-19T15:22:00Z" w16du:dateUtc="2025-06-19T08:22:00Z"/>
          <w:lang w:val="en-US"/>
        </w:rPr>
      </w:pPr>
    </w:p>
    <w:p w14:paraId="7745D974" w14:textId="2323F1E4" w:rsidR="00910738" w:rsidRPr="00BA5826" w:rsidRDefault="00910738" w:rsidP="00BA5826">
      <w:pPr>
        <w:ind w:left="720"/>
        <w:rPr>
          <w:ins w:id="144" w:author="Nathaniel Steven Riyadi" w:date="2025-06-19T15:22:00Z"/>
          <w:lang w:val="id-ID"/>
          <w:rPrChange w:id="145" w:author="Nathaniel Steven Riyadi" w:date="2025-06-19T16:03:00Z" w16du:dateUtc="2025-06-19T09:03:00Z">
            <w:rPr>
              <w:ins w:id="146" w:author="Nathaniel Steven Riyadi" w:date="2025-06-19T15:22:00Z"/>
              <w:lang w:val="en-US"/>
            </w:rPr>
          </w:rPrChange>
        </w:rPr>
      </w:pPr>
      <w:ins w:id="147" w:author="Nathaniel Steven Riyadi" w:date="2025-06-19T15:22:00Z">
        <w:r w:rsidRPr="00910738">
          <w:rPr>
            <w:lang w:val="en-US"/>
          </w:rPr>
          <w:t xml:space="preserve">Selain pendekatan berbasis sentimen, </w:t>
        </w:r>
      </w:ins>
      <w:ins w:id="148" w:author="Nathaniel Steven Riyadi" w:date="2025-06-19T16:03:00Z">
        <w:r w:rsidR="00BA5826" w:rsidRPr="00BA5826">
          <w:rPr>
            <w:lang w:val="id-ID"/>
          </w:rPr>
          <w:t xml:space="preserve">beberapa studi juga mengkaji deteksi otomatis bias berita. Salah satunya adalah studi oleh Zhou yang melakukan tinjauan sistematis terhadap 63 penelitian tentang deteksi bias media. </w:t>
        </w:r>
      </w:ins>
      <w:ins w:id="149" w:author="Nathaniel Steven Riyadi" w:date="2025-06-19T16:06:00Z" w16du:dateUtc="2025-06-19T09:06:00Z">
        <w:r w:rsidR="00BA5826">
          <w:rPr>
            <w:lang w:val="id-ID"/>
          </w:rPr>
          <w:t xml:space="preserve">Penelitian ini mengidentifikasi </w:t>
        </w:r>
      </w:ins>
      <w:ins w:id="150" w:author="Nathaniel Steven Riyadi" w:date="2025-06-19T16:03:00Z">
        <w:r w:rsidR="00BA5826" w:rsidRPr="00BA5826">
          <w:rPr>
            <w:lang w:val="id-ID"/>
          </w:rPr>
          <w:t xml:space="preserve">berbagai jenis bias, serta mengevaluasi efektivitas pendekatan-pendekatan NLP yang digunakan, termasuk pemanfaatan Transformer dan kebutuhan akan dataset yang lebih </w:t>
        </w:r>
      </w:ins>
      <w:ins w:id="151" w:author="Nathaniel Steven Riyadi" w:date="2025-06-19T16:07:00Z" w16du:dateUtc="2025-06-19T09:07:00Z">
        <w:r w:rsidR="00BA5826">
          <w:rPr>
            <w:lang w:val="id-ID"/>
          </w:rPr>
          <w:t>bervariasi</w:t>
        </w:r>
      </w:ins>
      <w:ins w:id="152" w:author="Nathaniel Steven Riyadi" w:date="2025-06-19T16:03:00Z">
        <w:r w:rsidR="00BA5826" w:rsidRPr="00BA5826">
          <w:rPr>
            <w:lang w:val="id-ID"/>
          </w:rPr>
          <w:t>. Studi ini memberikan dasar konseptual yang kuat untuk merancang sistem klasifikasi objektivitas berita secara otomatis</w:t>
        </w:r>
      </w:ins>
      <w:r w:rsidR="008B4F7D">
        <w:rPr>
          <w:lang w:val="id-ID"/>
        </w:rPr>
        <w:t xml:space="preserve"> </w:t>
      </w:r>
      <w:r w:rsidR="008B4F7D">
        <w:rPr>
          <w:lang w:val="id-ID"/>
        </w:rPr>
        <w:fldChar w:fldCharType="begin"/>
      </w:r>
      <w:r w:rsidR="008B4F7D">
        <w:rPr>
          <w:lang w:val="id-ID"/>
        </w:rPr>
        <w:instrText xml:space="preserve"> ADDIN EN.CITE &lt;EndNote&gt;&lt;Cite&gt;&lt;Author&gt;Rodrigo-Ginés&lt;/Author&gt;&lt;Year&gt;2024&lt;/Year&gt;&lt;RecNum&gt;43&lt;/RecNum&gt;&lt;DisplayText&gt;&lt;style size="10"&gt;[9]&lt;/style&gt;&lt;/DisplayText&gt;&lt;record&gt;&lt;rec-number&gt;43&lt;/rec-number&gt;&lt;foreign-keys&gt;&lt;key app="EN" db-id="sz5wr5eevsvpeaeeafs5550oxwarx0s2ft5s" timestamp="1750323457"&gt;43&lt;/key&gt;&lt;/foreign-keys&gt;&lt;ref-type name="Journal Article"&gt;17&lt;/ref-type&gt;&lt;contributors&gt;&lt;authors&gt;&lt;author&gt;Rodrigo-Ginés, Francisco-Javier&lt;/author&gt;&lt;author&gt;Carrillo-de-Albornoz, Jorge&lt;/author&gt;&lt;author&gt;Plaza, Laura&lt;/author&gt;&lt;/authors&gt;&lt;/contributors&gt;&lt;titles&gt;&lt;title&gt;A systematic review on media bias detection: What is media bias, how it is expressed, and how to detect it&lt;/title&gt;&lt;secondary-title&gt;Expert Systems with Applications&lt;/secondary-title&gt;&lt;/titles&gt;&lt;periodical&gt;&lt;full-title&gt;Expert Systems with Applications&lt;/full-title&gt;&lt;/periodical&gt;&lt;pages&gt;121641&lt;/pages&gt;&lt;volume&gt;237&lt;/volume&gt;&lt;keywords&gt;&lt;keyword&gt;Natural Language Processing (NLP)&lt;/keyword&gt;&lt;keyword&gt;Media bias detection&lt;/keyword&gt;&lt;keyword&gt;Information theory&lt;/keyword&gt;&lt;keyword&gt;Disinformation&lt;/keyword&gt;&lt;/keywords&gt;&lt;dates&gt;&lt;year&gt;2024&lt;/year&gt;&lt;pub-dates&gt;&lt;date&gt;2024/03/01/&lt;/date&gt;&lt;/pub-dates&gt;&lt;/dates&gt;&lt;isbn&gt;0957-4174&lt;/isbn&gt;&lt;urls&gt;&lt;related-urls&gt;&lt;url&gt;https://www.sciencedirect.com/science/article/pii/S0957417423021437&lt;/url&gt;&lt;/related-urls&gt;&lt;/urls&gt;&lt;electronic-resource-num&gt;https://doi.org/10.1016/j.eswa.2023.121641&lt;/electronic-resource-num&gt;&lt;/record&gt;&lt;/Cite&gt;&lt;/EndNote&gt;</w:instrText>
      </w:r>
      <w:r w:rsidR="008B4F7D">
        <w:rPr>
          <w:lang w:val="id-ID"/>
        </w:rPr>
        <w:fldChar w:fldCharType="separate"/>
      </w:r>
      <w:r w:rsidR="008B4F7D" w:rsidRPr="008B4F7D">
        <w:rPr>
          <w:noProof/>
          <w:sz w:val="20"/>
          <w:lang w:val="id-ID"/>
        </w:rPr>
        <w:t>[9]</w:t>
      </w:r>
      <w:r w:rsidR="008B4F7D">
        <w:rPr>
          <w:lang w:val="id-ID"/>
        </w:rPr>
        <w:fldChar w:fldCharType="end"/>
      </w:r>
      <w:ins w:id="153" w:author="Nathaniel Steven Riyadi" w:date="2025-06-19T16:03:00Z">
        <w:r w:rsidR="00BA5826" w:rsidRPr="00BA5826">
          <w:rPr>
            <w:lang w:val="id-ID"/>
          </w:rPr>
          <w:t>.</w:t>
        </w:r>
      </w:ins>
    </w:p>
    <w:p w14:paraId="09AEA2A5" w14:textId="77777777" w:rsidR="00910738" w:rsidRPr="00910738" w:rsidRDefault="00910738" w:rsidP="00910738">
      <w:pPr>
        <w:ind w:left="720"/>
        <w:rPr>
          <w:ins w:id="154" w:author="Nathaniel Steven Riyadi" w:date="2025-06-19T15:19:00Z"/>
          <w:lang w:val="en-US"/>
        </w:rPr>
      </w:pPr>
    </w:p>
    <w:p w14:paraId="77128727" w14:textId="77777777" w:rsidR="007850B9" w:rsidRDefault="007850B9" w:rsidP="00CA58D5">
      <w:pPr>
        <w:ind w:left="720"/>
        <w:rPr>
          <w:ins w:id="155" w:author="Nathaniel Steven Riyadi" w:date="2025-06-19T16:32:00Z" w16du:dateUtc="2025-06-19T09:32:00Z"/>
          <w:lang w:val="en-US"/>
        </w:rPr>
      </w:pPr>
    </w:p>
    <w:p w14:paraId="15B90F4A" w14:textId="77777777" w:rsidR="007850B9" w:rsidRDefault="007850B9" w:rsidP="00CA58D5">
      <w:pPr>
        <w:ind w:left="720"/>
        <w:rPr>
          <w:ins w:id="156" w:author="Nathaniel Steven Riyadi" w:date="2025-06-19T16:32:00Z" w16du:dateUtc="2025-06-19T09:32:00Z"/>
          <w:lang w:val="en-US"/>
        </w:rPr>
      </w:pPr>
    </w:p>
    <w:p w14:paraId="6CF15D6D" w14:textId="77777777" w:rsidR="007850B9" w:rsidRDefault="007850B9" w:rsidP="00CA58D5">
      <w:pPr>
        <w:ind w:left="720"/>
        <w:rPr>
          <w:ins w:id="157" w:author="Nathaniel Steven Riyadi" w:date="2025-06-19T16:32:00Z" w16du:dateUtc="2025-06-19T09:32:00Z"/>
          <w:lang w:val="en-US"/>
        </w:rPr>
      </w:pPr>
    </w:p>
    <w:p w14:paraId="44F52297" w14:textId="77777777" w:rsidR="007850B9" w:rsidRDefault="007850B9" w:rsidP="00CA58D5">
      <w:pPr>
        <w:ind w:left="720"/>
        <w:rPr>
          <w:ins w:id="158" w:author="Nathaniel Steven Riyadi" w:date="2025-06-19T16:32:00Z" w16du:dateUtc="2025-06-19T09:32:00Z"/>
          <w:lang w:val="en-US"/>
        </w:rPr>
      </w:pPr>
    </w:p>
    <w:p w14:paraId="53EBCF66" w14:textId="77777777" w:rsidR="007850B9" w:rsidRDefault="007850B9" w:rsidP="00CA58D5">
      <w:pPr>
        <w:ind w:left="720"/>
        <w:rPr>
          <w:ins w:id="159" w:author="Nathaniel Steven Riyadi" w:date="2025-06-19T16:32:00Z" w16du:dateUtc="2025-06-19T09:32:00Z"/>
          <w:lang w:val="en-US"/>
        </w:rPr>
      </w:pPr>
    </w:p>
    <w:p w14:paraId="19450DFF" w14:textId="77777777" w:rsidR="007850B9" w:rsidRDefault="007850B9" w:rsidP="00CA58D5">
      <w:pPr>
        <w:ind w:left="720"/>
        <w:rPr>
          <w:ins w:id="160" w:author="Nathaniel Steven Riyadi" w:date="2025-06-19T16:32:00Z" w16du:dateUtc="2025-06-19T09:32:00Z"/>
          <w:lang w:val="en-US"/>
        </w:rPr>
      </w:pPr>
    </w:p>
    <w:p w14:paraId="51496F3F" w14:textId="77777777" w:rsidR="007850B9" w:rsidRDefault="007850B9" w:rsidP="00CA58D5">
      <w:pPr>
        <w:ind w:left="720"/>
        <w:rPr>
          <w:ins w:id="161" w:author="Nathaniel Steven Riyadi" w:date="2025-06-19T16:32:00Z" w16du:dateUtc="2025-06-19T09:32:00Z"/>
          <w:lang w:val="en-US"/>
        </w:rPr>
      </w:pPr>
    </w:p>
    <w:p w14:paraId="1A650FCE" w14:textId="77777777" w:rsidR="007850B9" w:rsidRDefault="007850B9" w:rsidP="00CA58D5">
      <w:pPr>
        <w:ind w:left="720"/>
        <w:rPr>
          <w:ins w:id="162" w:author="Nathaniel Steven Riyadi" w:date="2025-06-19T16:32:00Z" w16du:dateUtc="2025-06-19T09:32:00Z"/>
          <w:lang w:val="en-US"/>
        </w:rPr>
      </w:pPr>
    </w:p>
    <w:p w14:paraId="1A9669EB" w14:textId="77777777" w:rsidR="007850B9" w:rsidRDefault="007850B9" w:rsidP="00CA58D5">
      <w:pPr>
        <w:ind w:left="720"/>
        <w:rPr>
          <w:ins w:id="163" w:author="Nathaniel Steven Riyadi" w:date="2025-06-19T16:32:00Z" w16du:dateUtc="2025-06-19T09:32:00Z"/>
          <w:lang w:val="en-US"/>
        </w:rPr>
      </w:pPr>
    </w:p>
    <w:p w14:paraId="667F8D69" w14:textId="77777777" w:rsidR="007850B9" w:rsidRDefault="007850B9" w:rsidP="00CA58D5">
      <w:pPr>
        <w:ind w:left="720"/>
        <w:rPr>
          <w:ins w:id="164" w:author="Nathaniel Steven Riyadi" w:date="2025-06-19T16:32:00Z" w16du:dateUtc="2025-06-19T09:32:00Z"/>
          <w:lang w:val="en-US"/>
        </w:rPr>
      </w:pPr>
    </w:p>
    <w:p w14:paraId="69638527" w14:textId="77777777" w:rsidR="007850B9" w:rsidRDefault="007850B9" w:rsidP="00CA58D5">
      <w:pPr>
        <w:ind w:left="720"/>
        <w:rPr>
          <w:ins w:id="165" w:author="Nathaniel Steven Riyadi" w:date="2025-06-19T16:32:00Z" w16du:dateUtc="2025-06-19T09:32:00Z"/>
          <w:lang w:val="en-US"/>
        </w:rPr>
      </w:pPr>
    </w:p>
    <w:p w14:paraId="678F4430" w14:textId="77777777" w:rsidR="007850B9" w:rsidRDefault="007850B9" w:rsidP="00CA58D5">
      <w:pPr>
        <w:ind w:left="720"/>
        <w:rPr>
          <w:ins w:id="166" w:author="Nathaniel Steven Riyadi" w:date="2025-06-19T16:32:00Z" w16du:dateUtc="2025-06-19T09:32:00Z"/>
          <w:lang w:val="en-US"/>
        </w:rPr>
      </w:pPr>
    </w:p>
    <w:p w14:paraId="03FB64FA" w14:textId="77777777" w:rsidR="007850B9" w:rsidRDefault="007850B9" w:rsidP="00CA58D5">
      <w:pPr>
        <w:ind w:left="720"/>
        <w:rPr>
          <w:ins w:id="167" w:author="Nathaniel Steven Riyadi" w:date="2025-06-19T16:32:00Z" w16du:dateUtc="2025-06-19T09:32:00Z"/>
          <w:lang w:val="en-US"/>
        </w:rPr>
      </w:pPr>
    </w:p>
    <w:p w14:paraId="021C3BB3" w14:textId="77777777" w:rsidR="007850B9" w:rsidRDefault="007850B9" w:rsidP="00CA58D5">
      <w:pPr>
        <w:ind w:left="720"/>
        <w:rPr>
          <w:ins w:id="168" w:author="Nathaniel Steven Riyadi" w:date="2025-06-19T16:32:00Z" w16du:dateUtc="2025-06-19T09:32:00Z"/>
          <w:lang w:val="en-US"/>
        </w:rPr>
      </w:pPr>
    </w:p>
    <w:p w14:paraId="2315810E" w14:textId="77777777" w:rsidR="007850B9" w:rsidRDefault="007850B9" w:rsidP="00CA58D5">
      <w:pPr>
        <w:ind w:left="720"/>
        <w:rPr>
          <w:ins w:id="169" w:author="Nathaniel Steven Riyadi" w:date="2025-06-19T16:32:00Z" w16du:dateUtc="2025-06-19T09:32:00Z"/>
          <w:lang w:val="en-US"/>
        </w:rPr>
      </w:pPr>
    </w:p>
    <w:p w14:paraId="2CD68F94" w14:textId="77777777" w:rsidR="007850B9" w:rsidRDefault="007850B9" w:rsidP="00CA58D5">
      <w:pPr>
        <w:ind w:left="720"/>
        <w:rPr>
          <w:ins w:id="170" w:author="Nathaniel Steven Riyadi" w:date="2025-06-19T16:32:00Z" w16du:dateUtc="2025-06-19T09:32:00Z"/>
          <w:lang w:val="en-US"/>
        </w:rPr>
      </w:pPr>
    </w:p>
    <w:p w14:paraId="3003B151" w14:textId="77777777" w:rsidR="007850B9" w:rsidRDefault="007850B9" w:rsidP="00CA58D5">
      <w:pPr>
        <w:ind w:left="720"/>
        <w:rPr>
          <w:ins w:id="171" w:author="Nathaniel Steven Riyadi" w:date="2025-06-19T16:32:00Z" w16du:dateUtc="2025-06-19T09:32:00Z"/>
          <w:lang w:val="en-US"/>
        </w:rPr>
      </w:pPr>
    </w:p>
    <w:p w14:paraId="217A59F9" w14:textId="5A775BA5" w:rsidR="00BA5826" w:rsidRDefault="00BA5826" w:rsidP="00CA58D5">
      <w:pPr>
        <w:ind w:left="720"/>
        <w:rPr>
          <w:ins w:id="172" w:author="Nathaniel Steven Riyadi" w:date="2025-06-19T16:33:00Z" w16du:dateUtc="2025-06-19T09:33:00Z"/>
          <w:lang w:val="en-US"/>
        </w:rPr>
      </w:pPr>
      <w:ins w:id="173" w:author="Nathaniel Steven Riyadi" w:date="2025-06-19T16:09:00Z" w16du:dateUtc="2025-06-19T09:09:00Z">
        <w:r>
          <w:rPr>
            <w:lang w:val="en-US"/>
          </w:rPr>
          <w:lastRenderedPageBreak/>
          <w:t>Berikut tabel perbandingan dari setiap Pustaka yang ada:</w:t>
        </w:r>
      </w:ins>
    </w:p>
    <w:p w14:paraId="748F2C20" w14:textId="77777777" w:rsidR="007850B9" w:rsidRPr="00CA58D5" w:rsidRDefault="007850B9" w:rsidP="00CA58D5">
      <w:pPr>
        <w:ind w:left="720"/>
        <w:rPr>
          <w:ins w:id="174" w:author="Nathaniel Steven Riyadi" w:date="2025-06-19T16:09:00Z" w16du:dateUtc="2025-06-19T09:09:00Z"/>
          <w:lang w:val="en-US"/>
        </w:rPr>
      </w:pPr>
    </w:p>
    <w:tbl>
      <w:tblPr>
        <w:tblStyle w:val="Table"/>
        <w:tblW w:w="5149" w:type="pct"/>
        <w:tblLayout w:type="fixed"/>
        <w:tblLook w:val="0020" w:firstRow="1" w:lastRow="0" w:firstColumn="0" w:lastColumn="0" w:noHBand="0" w:noVBand="0"/>
      </w:tblPr>
      <w:tblGrid>
        <w:gridCol w:w="567"/>
        <w:gridCol w:w="1557"/>
        <w:gridCol w:w="1346"/>
        <w:gridCol w:w="1208"/>
        <w:gridCol w:w="992"/>
        <w:gridCol w:w="1418"/>
        <w:gridCol w:w="1276"/>
        <w:gridCol w:w="1275"/>
        <w:tblGridChange w:id="175">
          <w:tblGrid>
            <w:gridCol w:w="567"/>
            <w:gridCol w:w="1557"/>
            <w:gridCol w:w="1346"/>
            <w:gridCol w:w="1206"/>
            <w:gridCol w:w="2"/>
            <w:gridCol w:w="992"/>
            <w:gridCol w:w="142"/>
            <w:gridCol w:w="142"/>
            <w:gridCol w:w="1134"/>
            <w:gridCol w:w="27"/>
            <w:gridCol w:w="1249"/>
            <w:gridCol w:w="1275"/>
          </w:tblGrid>
        </w:tblGridChange>
      </w:tblGrid>
      <w:tr w:rsidR="007850B9" w14:paraId="73DE72EE" w14:textId="77777777" w:rsidTr="007850B9">
        <w:trPr>
          <w:cnfStyle w:val="100000000000" w:firstRow="1" w:lastRow="0" w:firstColumn="0" w:lastColumn="0" w:oddVBand="0" w:evenVBand="0" w:oddHBand="0" w:evenHBand="0" w:firstRowFirstColumn="0" w:firstRowLastColumn="0" w:lastRowFirstColumn="0" w:lastRowLastColumn="0"/>
          <w:tblHeader/>
          <w:ins w:id="176" w:author="Nathaniel Steven Riyadi" w:date="2025-06-19T16:09:00Z" w16du:dateUtc="2025-06-19T09:09:00Z"/>
        </w:trPr>
        <w:tc>
          <w:tcPr>
            <w:tcW w:w="567" w:type="dxa"/>
          </w:tcPr>
          <w:p w14:paraId="6DDA72B5" w14:textId="77777777" w:rsidR="00BA5826" w:rsidRDefault="00BA5826" w:rsidP="00DD75C6">
            <w:pPr>
              <w:pStyle w:val="Compact"/>
              <w:rPr>
                <w:ins w:id="177" w:author="Nathaniel Steven Riyadi" w:date="2025-06-19T16:09:00Z" w16du:dateUtc="2025-06-19T09:09:00Z"/>
              </w:rPr>
            </w:pPr>
            <w:ins w:id="178" w:author="Nathaniel Steven Riyadi" w:date="2025-06-19T16:09:00Z" w16du:dateUtc="2025-06-19T09:09:00Z">
              <w:r>
                <w:t>No</w:t>
              </w:r>
            </w:ins>
          </w:p>
        </w:tc>
        <w:tc>
          <w:tcPr>
            <w:tcW w:w="1557" w:type="dxa"/>
          </w:tcPr>
          <w:p w14:paraId="706F6E01" w14:textId="77777777" w:rsidR="00BA5826" w:rsidRDefault="00BA5826" w:rsidP="00DD75C6">
            <w:pPr>
              <w:pStyle w:val="Compact"/>
              <w:rPr>
                <w:ins w:id="179" w:author="Nathaniel Steven Riyadi" w:date="2025-06-19T16:09:00Z" w16du:dateUtc="2025-06-19T09:09:00Z"/>
              </w:rPr>
            </w:pPr>
            <w:ins w:id="180" w:author="Nathaniel Steven Riyadi" w:date="2025-06-19T16:09:00Z" w16du:dateUtc="2025-06-19T09:09:00Z">
              <w:r>
                <w:t>Judul (Penulis &amp; Tahun)</w:t>
              </w:r>
            </w:ins>
          </w:p>
        </w:tc>
        <w:tc>
          <w:tcPr>
            <w:tcW w:w="1346" w:type="dxa"/>
          </w:tcPr>
          <w:p w14:paraId="7DDC1E10" w14:textId="77777777" w:rsidR="00BA5826" w:rsidRDefault="00BA5826" w:rsidP="00DD75C6">
            <w:pPr>
              <w:pStyle w:val="Compact"/>
              <w:rPr>
                <w:ins w:id="181" w:author="Nathaniel Steven Riyadi" w:date="2025-06-19T16:09:00Z" w16du:dateUtc="2025-06-19T09:09:00Z"/>
              </w:rPr>
            </w:pPr>
            <w:ins w:id="182" w:author="Nathaniel Steven Riyadi" w:date="2025-06-19T16:09:00Z" w16du:dateUtc="2025-06-19T09:09:00Z">
              <w:r>
                <w:t>Masalah</w:t>
              </w:r>
            </w:ins>
          </w:p>
        </w:tc>
        <w:tc>
          <w:tcPr>
            <w:tcW w:w="1208" w:type="dxa"/>
          </w:tcPr>
          <w:p w14:paraId="007A35D7" w14:textId="77777777" w:rsidR="00BA5826" w:rsidRDefault="00BA5826" w:rsidP="00DD75C6">
            <w:pPr>
              <w:pStyle w:val="Compact"/>
              <w:rPr>
                <w:ins w:id="183" w:author="Nathaniel Steven Riyadi" w:date="2025-06-19T16:09:00Z" w16du:dateUtc="2025-06-19T09:09:00Z"/>
              </w:rPr>
            </w:pPr>
            <w:ins w:id="184" w:author="Nathaniel Steven Riyadi" w:date="2025-06-19T16:09:00Z" w16du:dateUtc="2025-06-19T09:09:00Z">
              <w:r>
                <w:t>Metode</w:t>
              </w:r>
            </w:ins>
          </w:p>
        </w:tc>
        <w:tc>
          <w:tcPr>
            <w:tcW w:w="992" w:type="dxa"/>
          </w:tcPr>
          <w:p w14:paraId="6B702D7A" w14:textId="77777777" w:rsidR="00BA5826" w:rsidRDefault="00BA5826" w:rsidP="00DD75C6">
            <w:pPr>
              <w:pStyle w:val="Compact"/>
              <w:rPr>
                <w:ins w:id="185" w:author="Nathaniel Steven Riyadi" w:date="2025-06-19T16:09:00Z" w16du:dateUtc="2025-06-19T09:09:00Z"/>
              </w:rPr>
            </w:pPr>
            <w:ins w:id="186" w:author="Nathaniel Steven Riyadi" w:date="2025-06-19T16:09:00Z" w16du:dateUtc="2025-06-19T09:09:00Z">
              <w:r>
                <w:t>Tujuan</w:t>
              </w:r>
            </w:ins>
          </w:p>
        </w:tc>
        <w:tc>
          <w:tcPr>
            <w:tcW w:w="1418" w:type="dxa"/>
          </w:tcPr>
          <w:p w14:paraId="498DA040" w14:textId="77777777" w:rsidR="00BA5826" w:rsidRDefault="00BA5826" w:rsidP="00DD75C6">
            <w:pPr>
              <w:pStyle w:val="Compact"/>
              <w:rPr>
                <w:ins w:id="187" w:author="Nathaniel Steven Riyadi" w:date="2025-06-19T16:09:00Z" w16du:dateUtc="2025-06-19T09:09:00Z"/>
              </w:rPr>
            </w:pPr>
            <w:ins w:id="188" w:author="Nathaniel Steven Riyadi" w:date="2025-06-19T16:09:00Z" w16du:dateUtc="2025-06-19T09:09:00Z">
              <w:r>
                <w:t>Manfaat</w:t>
              </w:r>
            </w:ins>
          </w:p>
        </w:tc>
        <w:tc>
          <w:tcPr>
            <w:tcW w:w="1276" w:type="dxa"/>
          </w:tcPr>
          <w:p w14:paraId="59499116" w14:textId="77777777" w:rsidR="00BA5826" w:rsidRDefault="00BA5826" w:rsidP="00DD75C6">
            <w:pPr>
              <w:pStyle w:val="Compact"/>
              <w:rPr>
                <w:ins w:id="189" w:author="Nathaniel Steven Riyadi" w:date="2025-06-19T16:09:00Z" w16du:dateUtc="2025-06-19T09:09:00Z"/>
              </w:rPr>
            </w:pPr>
            <w:ins w:id="190" w:author="Nathaniel Steven Riyadi" w:date="2025-06-19T16:09:00Z" w16du:dateUtc="2025-06-19T09:09:00Z">
              <w:r>
                <w:t>Solusi</w:t>
              </w:r>
            </w:ins>
          </w:p>
        </w:tc>
        <w:tc>
          <w:tcPr>
            <w:tcW w:w="1275" w:type="dxa"/>
          </w:tcPr>
          <w:p w14:paraId="764FF106" w14:textId="77777777" w:rsidR="00BA5826" w:rsidRDefault="00BA5826" w:rsidP="00DD75C6">
            <w:pPr>
              <w:pStyle w:val="Compact"/>
              <w:rPr>
                <w:ins w:id="191" w:author="Nathaniel Steven Riyadi" w:date="2025-06-19T16:09:00Z" w16du:dateUtc="2025-06-19T09:09:00Z"/>
              </w:rPr>
            </w:pPr>
            <w:ins w:id="192" w:author="Nathaniel Steven Riyadi" w:date="2025-06-19T16:09:00Z" w16du:dateUtc="2025-06-19T09:09:00Z">
              <w:r>
                <w:t>Saran</w:t>
              </w:r>
            </w:ins>
          </w:p>
        </w:tc>
      </w:tr>
      <w:tr w:rsidR="007850B9" w14:paraId="39DB7AC4" w14:textId="77777777" w:rsidTr="007850B9">
        <w:tblPrEx>
          <w:tblW w:w="5149" w:type="pct"/>
          <w:tblLayout w:type="fixed"/>
          <w:tblLook w:val="0020" w:firstRow="1" w:lastRow="0" w:firstColumn="0" w:lastColumn="0" w:noHBand="0" w:noVBand="0"/>
          <w:tblPrExChange w:id="193" w:author="Nathaniel Steven Riyadi" w:date="2025-06-19T16:32:00Z" w16du:dateUtc="2025-06-19T09:32:00Z">
            <w:tblPrEx>
              <w:tblW w:w="5149" w:type="pct"/>
              <w:tblLayout w:type="fixed"/>
              <w:tblLook w:val="0020" w:firstRow="1" w:lastRow="0" w:firstColumn="0" w:lastColumn="0" w:noHBand="0" w:noVBand="0"/>
            </w:tblPrEx>
          </w:tblPrExChange>
        </w:tblPrEx>
        <w:trPr>
          <w:ins w:id="194" w:author="Nathaniel Steven Riyadi" w:date="2025-06-19T16:09:00Z" w16du:dateUtc="2025-06-19T09:09:00Z"/>
        </w:trPr>
        <w:tc>
          <w:tcPr>
            <w:tcW w:w="567" w:type="dxa"/>
            <w:tcPrChange w:id="195" w:author="Nathaniel Steven Riyadi" w:date="2025-06-19T16:32:00Z" w16du:dateUtc="2025-06-19T09:32:00Z">
              <w:tcPr>
                <w:tcW w:w="567" w:type="dxa"/>
              </w:tcPr>
            </w:tcPrChange>
          </w:tcPr>
          <w:p w14:paraId="37EC0920" w14:textId="77777777" w:rsidR="00BA5826" w:rsidRDefault="00BA5826" w:rsidP="00DD75C6">
            <w:pPr>
              <w:pStyle w:val="Compact"/>
              <w:rPr>
                <w:ins w:id="196" w:author="Nathaniel Steven Riyadi" w:date="2025-06-19T16:09:00Z" w16du:dateUtc="2025-06-19T09:09:00Z"/>
              </w:rPr>
            </w:pPr>
            <w:ins w:id="197" w:author="Nathaniel Steven Riyadi" w:date="2025-06-19T16:09:00Z" w16du:dateUtc="2025-06-19T09:09:00Z">
              <w:r>
                <w:t>1</w:t>
              </w:r>
            </w:ins>
          </w:p>
        </w:tc>
        <w:tc>
          <w:tcPr>
            <w:tcW w:w="1557" w:type="dxa"/>
            <w:tcPrChange w:id="198" w:author="Nathaniel Steven Riyadi" w:date="2025-06-19T16:32:00Z" w16du:dateUtc="2025-06-19T09:32:00Z">
              <w:tcPr>
                <w:tcW w:w="1557" w:type="dxa"/>
              </w:tcPr>
            </w:tcPrChange>
          </w:tcPr>
          <w:p w14:paraId="7526E36B" w14:textId="77777777" w:rsidR="00BA5826" w:rsidRDefault="00BA5826" w:rsidP="00DD75C6">
            <w:pPr>
              <w:pStyle w:val="Compact"/>
              <w:rPr>
                <w:ins w:id="199" w:author="Nathaniel Steven Riyadi" w:date="2025-06-19T16:09:00Z" w16du:dateUtc="2025-06-19T09:09:00Z"/>
              </w:rPr>
            </w:pPr>
            <w:ins w:id="200" w:author="Nathaniel Steven Riyadi" w:date="2025-06-19T16:09:00Z" w16du:dateUtc="2025-06-19T09:09:00Z">
              <w:r>
                <w:t>Media Narratives on KPK Chairman Case (Qathrunnada et al., 2025)</w:t>
              </w:r>
            </w:ins>
          </w:p>
        </w:tc>
        <w:tc>
          <w:tcPr>
            <w:tcW w:w="1346" w:type="dxa"/>
            <w:tcPrChange w:id="201" w:author="Nathaniel Steven Riyadi" w:date="2025-06-19T16:32:00Z" w16du:dateUtc="2025-06-19T09:32:00Z">
              <w:tcPr>
                <w:tcW w:w="1346" w:type="dxa"/>
              </w:tcPr>
            </w:tcPrChange>
          </w:tcPr>
          <w:p w14:paraId="6FEF750E" w14:textId="77777777" w:rsidR="00BA5826" w:rsidRDefault="00BA5826" w:rsidP="00DD75C6">
            <w:pPr>
              <w:pStyle w:val="Compact"/>
              <w:rPr>
                <w:ins w:id="202" w:author="Nathaniel Steven Riyadi" w:date="2025-06-19T16:09:00Z" w16du:dateUtc="2025-06-19T09:09:00Z"/>
              </w:rPr>
            </w:pPr>
            <w:ins w:id="203" w:author="Nathaniel Steven Riyadi" w:date="2025-06-19T16:09:00Z" w16du:dateUtc="2025-06-19T09:09:00Z">
              <w:r>
                <w:t>Narasi media cenderung bias tergantung ideologi.</w:t>
              </w:r>
            </w:ins>
          </w:p>
        </w:tc>
        <w:tc>
          <w:tcPr>
            <w:tcW w:w="1208" w:type="dxa"/>
            <w:tcPrChange w:id="204" w:author="Nathaniel Steven Riyadi" w:date="2025-06-19T16:32:00Z" w16du:dateUtc="2025-06-19T09:32:00Z">
              <w:tcPr>
                <w:tcW w:w="1206" w:type="dxa"/>
              </w:tcPr>
            </w:tcPrChange>
          </w:tcPr>
          <w:p w14:paraId="506A9D96" w14:textId="77777777" w:rsidR="00BA5826" w:rsidRDefault="00BA5826" w:rsidP="00DD75C6">
            <w:pPr>
              <w:pStyle w:val="Compact"/>
              <w:rPr>
                <w:ins w:id="205" w:author="Nathaniel Steven Riyadi" w:date="2025-06-19T16:09:00Z" w16du:dateUtc="2025-06-19T09:09:00Z"/>
              </w:rPr>
            </w:pPr>
            <w:ins w:id="206" w:author="Nathaniel Steven Riyadi" w:date="2025-06-19T16:09:00Z" w16du:dateUtc="2025-06-19T09:09:00Z">
              <w:r>
                <w:t>Analisis framing narasi media.</w:t>
              </w:r>
            </w:ins>
          </w:p>
        </w:tc>
        <w:tc>
          <w:tcPr>
            <w:tcW w:w="992" w:type="dxa"/>
            <w:tcPrChange w:id="207" w:author="Nathaniel Steven Riyadi" w:date="2025-06-19T16:32:00Z" w16du:dateUtc="2025-06-19T09:32:00Z">
              <w:tcPr>
                <w:tcW w:w="994" w:type="dxa"/>
                <w:gridSpan w:val="2"/>
              </w:tcPr>
            </w:tcPrChange>
          </w:tcPr>
          <w:p w14:paraId="252C54F1" w14:textId="77777777" w:rsidR="00BA5826" w:rsidRDefault="00BA5826" w:rsidP="00DD75C6">
            <w:pPr>
              <w:pStyle w:val="Compact"/>
              <w:rPr>
                <w:ins w:id="208" w:author="Nathaniel Steven Riyadi" w:date="2025-06-19T16:09:00Z" w16du:dateUtc="2025-06-19T09:09:00Z"/>
              </w:rPr>
            </w:pPr>
            <w:ins w:id="209" w:author="Nathaniel Steven Riyadi" w:date="2025-06-19T16:09:00Z" w16du:dateUtc="2025-06-19T09:09:00Z">
              <w:r>
                <w:t>Ungkap bias media dalam kasus korupsi.</w:t>
              </w:r>
            </w:ins>
          </w:p>
        </w:tc>
        <w:tc>
          <w:tcPr>
            <w:tcW w:w="1418" w:type="dxa"/>
            <w:tcPrChange w:id="210" w:author="Nathaniel Steven Riyadi" w:date="2025-06-19T16:32:00Z" w16du:dateUtc="2025-06-19T09:32:00Z">
              <w:tcPr>
                <w:tcW w:w="1418" w:type="dxa"/>
                <w:gridSpan w:val="3"/>
              </w:tcPr>
            </w:tcPrChange>
          </w:tcPr>
          <w:p w14:paraId="30C36609" w14:textId="77777777" w:rsidR="00BA5826" w:rsidRDefault="00BA5826" w:rsidP="00DD75C6">
            <w:pPr>
              <w:pStyle w:val="Compact"/>
              <w:rPr>
                <w:ins w:id="211" w:author="Nathaniel Steven Riyadi" w:date="2025-06-19T16:09:00Z" w16du:dateUtc="2025-06-19T09:09:00Z"/>
              </w:rPr>
            </w:pPr>
            <w:ins w:id="212" w:author="Nathaniel Steven Riyadi" w:date="2025-06-19T16:09:00Z" w16du:dateUtc="2025-06-19T09:09:00Z">
              <w:r>
                <w:t>Dorongan transparansi &amp; objektivitas media.</w:t>
              </w:r>
            </w:ins>
          </w:p>
        </w:tc>
        <w:tc>
          <w:tcPr>
            <w:tcW w:w="1276" w:type="dxa"/>
            <w:tcPrChange w:id="213" w:author="Nathaniel Steven Riyadi" w:date="2025-06-19T16:32:00Z" w16du:dateUtc="2025-06-19T09:32:00Z">
              <w:tcPr>
                <w:tcW w:w="1276" w:type="dxa"/>
                <w:gridSpan w:val="2"/>
              </w:tcPr>
            </w:tcPrChange>
          </w:tcPr>
          <w:p w14:paraId="532E41DB" w14:textId="77777777" w:rsidR="00BA5826" w:rsidRDefault="00BA5826" w:rsidP="00DD75C6">
            <w:pPr>
              <w:pStyle w:val="Compact"/>
              <w:rPr>
                <w:ins w:id="214" w:author="Nathaniel Steven Riyadi" w:date="2025-06-19T16:09:00Z" w16du:dateUtc="2025-06-19T09:09:00Z"/>
              </w:rPr>
            </w:pPr>
            <w:ins w:id="215" w:author="Nathaniel Steven Riyadi" w:date="2025-06-19T16:09:00Z" w16du:dateUtc="2025-06-19T09:09:00Z">
              <w:r>
                <w:t>Identifikasi posisi media: pro/kritis.</w:t>
              </w:r>
            </w:ins>
          </w:p>
        </w:tc>
        <w:tc>
          <w:tcPr>
            <w:tcW w:w="1275" w:type="dxa"/>
            <w:tcPrChange w:id="216" w:author="Nathaniel Steven Riyadi" w:date="2025-06-19T16:32:00Z" w16du:dateUtc="2025-06-19T09:32:00Z">
              <w:tcPr>
                <w:tcW w:w="1275" w:type="dxa"/>
              </w:tcPr>
            </w:tcPrChange>
          </w:tcPr>
          <w:p w14:paraId="30A15F8D" w14:textId="77777777" w:rsidR="00BA5826" w:rsidRDefault="00BA5826" w:rsidP="00DD75C6">
            <w:pPr>
              <w:pStyle w:val="Compact"/>
              <w:rPr>
                <w:ins w:id="217" w:author="Nathaniel Steven Riyadi" w:date="2025-06-19T16:09:00Z" w16du:dateUtc="2025-06-19T09:09:00Z"/>
              </w:rPr>
            </w:pPr>
            <w:ins w:id="218" w:author="Nathaniel Steven Riyadi" w:date="2025-06-19T16:09:00Z" w16du:dateUtc="2025-06-19T09:09:00Z">
              <w:r>
                <w:t>Edukasi pembaca tentang framing media.</w:t>
              </w:r>
            </w:ins>
          </w:p>
        </w:tc>
      </w:tr>
      <w:tr w:rsidR="007850B9" w14:paraId="0C53A777" w14:textId="77777777" w:rsidTr="007850B9">
        <w:tblPrEx>
          <w:tblW w:w="5149" w:type="pct"/>
          <w:tblLayout w:type="fixed"/>
          <w:tblLook w:val="0020" w:firstRow="1" w:lastRow="0" w:firstColumn="0" w:lastColumn="0" w:noHBand="0" w:noVBand="0"/>
          <w:tblPrExChange w:id="219" w:author="Nathaniel Steven Riyadi" w:date="2025-06-19T16:32:00Z" w16du:dateUtc="2025-06-19T09:32:00Z">
            <w:tblPrEx>
              <w:tblW w:w="5149" w:type="pct"/>
              <w:tblLayout w:type="fixed"/>
              <w:tblLook w:val="0020" w:firstRow="1" w:lastRow="0" w:firstColumn="0" w:lastColumn="0" w:noHBand="0" w:noVBand="0"/>
            </w:tblPrEx>
          </w:tblPrExChange>
        </w:tblPrEx>
        <w:trPr>
          <w:ins w:id="220" w:author="Nathaniel Steven Riyadi" w:date="2025-06-19T16:09:00Z" w16du:dateUtc="2025-06-19T09:09:00Z"/>
        </w:trPr>
        <w:tc>
          <w:tcPr>
            <w:tcW w:w="567" w:type="dxa"/>
            <w:tcPrChange w:id="221" w:author="Nathaniel Steven Riyadi" w:date="2025-06-19T16:32:00Z" w16du:dateUtc="2025-06-19T09:32:00Z">
              <w:tcPr>
                <w:tcW w:w="567" w:type="dxa"/>
              </w:tcPr>
            </w:tcPrChange>
          </w:tcPr>
          <w:p w14:paraId="3401832D" w14:textId="77777777" w:rsidR="00BA5826" w:rsidRDefault="00BA5826" w:rsidP="00DD75C6">
            <w:pPr>
              <w:pStyle w:val="Compact"/>
              <w:rPr>
                <w:ins w:id="222" w:author="Nathaniel Steven Riyadi" w:date="2025-06-19T16:09:00Z" w16du:dateUtc="2025-06-19T09:09:00Z"/>
              </w:rPr>
            </w:pPr>
            <w:ins w:id="223" w:author="Nathaniel Steven Riyadi" w:date="2025-06-19T16:09:00Z" w16du:dateUtc="2025-06-19T09:09:00Z">
              <w:r>
                <w:t>2</w:t>
              </w:r>
            </w:ins>
          </w:p>
        </w:tc>
        <w:tc>
          <w:tcPr>
            <w:tcW w:w="1557" w:type="dxa"/>
            <w:tcPrChange w:id="224" w:author="Nathaniel Steven Riyadi" w:date="2025-06-19T16:32:00Z" w16du:dateUtc="2025-06-19T09:32:00Z">
              <w:tcPr>
                <w:tcW w:w="1557" w:type="dxa"/>
              </w:tcPr>
            </w:tcPrChange>
          </w:tcPr>
          <w:p w14:paraId="3912243F" w14:textId="77777777" w:rsidR="00BA5826" w:rsidRDefault="00BA5826" w:rsidP="00DD75C6">
            <w:pPr>
              <w:pStyle w:val="Compact"/>
              <w:rPr>
                <w:ins w:id="225" w:author="Nathaniel Steven Riyadi" w:date="2025-06-19T16:09:00Z" w16du:dateUtc="2025-06-19T09:09:00Z"/>
              </w:rPr>
            </w:pPr>
            <w:ins w:id="226" w:author="Nathaniel Steven Riyadi" w:date="2025-06-19T16:09:00Z" w16du:dateUtc="2025-06-19T09:09:00Z">
              <w:r>
                <w:t>IndoLEM and IndoBERT (Koto et al., 2020)</w:t>
              </w:r>
            </w:ins>
          </w:p>
        </w:tc>
        <w:tc>
          <w:tcPr>
            <w:tcW w:w="1346" w:type="dxa"/>
            <w:tcPrChange w:id="227" w:author="Nathaniel Steven Riyadi" w:date="2025-06-19T16:32:00Z" w16du:dateUtc="2025-06-19T09:32:00Z">
              <w:tcPr>
                <w:tcW w:w="1346" w:type="dxa"/>
              </w:tcPr>
            </w:tcPrChange>
          </w:tcPr>
          <w:p w14:paraId="080568FF" w14:textId="77777777" w:rsidR="00BA5826" w:rsidRDefault="00BA5826" w:rsidP="00DD75C6">
            <w:pPr>
              <w:pStyle w:val="Compact"/>
              <w:rPr>
                <w:ins w:id="228" w:author="Nathaniel Steven Riyadi" w:date="2025-06-19T16:09:00Z" w16du:dateUtc="2025-06-19T09:09:00Z"/>
              </w:rPr>
            </w:pPr>
            <w:ins w:id="229" w:author="Nathaniel Steven Riyadi" w:date="2025-06-19T16:09:00Z" w16du:dateUtc="2025-06-19T09:09:00Z">
              <w:r>
                <w:t>Minimnya benchmark NLP Bahasa Indonesia.</w:t>
              </w:r>
            </w:ins>
          </w:p>
        </w:tc>
        <w:tc>
          <w:tcPr>
            <w:tcW w:w="1208" w:type="dxa"/>
            <w:tcPrChange w:id="230" w:author="Nathaniel Steven Riyadi" w:date="2025-06-19T16:32:00Z" w16du:dateUtc="2025-06-19T09:32:00Z">
              <w:tcPr>
                <w:tcW w:w="1206" w:type="dxa"/>
              </w:tcPr>
            </w:tcPrChange>
          </w:tcPr>
          <w:p w14:paraId="5299A586" w14:textId="77777777" w:rsidR="00BA5826" w:rsidRDefault="00BA5826" w:rsidP="00DD75C6">
            <w:pPr>
              <w:pStyle w:val="Compact"/>
              <w:rPr>
                <w:ins w:id="231" w:author="Nathaniel Steven Riyadi" w:date="2025-06-19T16:09:00Z" w16du:dateUtc="2025-06-19T09:09:00Z"/>
              </w:rPr>
            </w:pPr>
            <w:ins w:id="232" w:author="Nathaniel Steven Riyadi" w:date="2025-06-19T16:09:00Z" w16du:dateUtc="2025-06-19T09:09:00Z">
              <w:r>
                <w:t>Pengembangan dataset dan model pre-trained.</w:t>
              </w:r>
            </w:ins>
          </w:p>
        </w:tc>
        <w:tc>
          <w:tcPr>
            <w:tcW w:w="992" w:type="dxa"/>
            <w:tcPrChange w:id="233" w:author="Nathaniel Steven Riyadi" w:date="2025-06-19T16:32:00Z" w16du:dateUtc="2025-06-19T09:32:00Z">
              <w:tcPr>
                <w:tcW w:w="994" w:type="dxa"/>
                <w:gridSpan w:val="2"/>
              </w:tcPr>
            </w:tcPrChange>
          </w:tcPr>
          <w:p w14:paraId="6B6FE9EE" w14:textId="77777777" w:rsidR="00BA5826" w:rsidRDefault="00BA5826" w:rsidP="00DD75C6">
            <w:pPr>
              <w:pStyle w:val="Compact"/>
              <w:rPr>
                <w:ins w:id="234" w:author="Nathaniel Steven Riyadi" w:date="2025-06-19T16:09:00Z" w16du:dateUtc="2025-06-19T09:09:00Z"/>
              </w:rPr>
            </w:pPr>
            <w:ins w:id="235" w:author="Nathaniel Steven Riyadi" w:date="2025-06-19T16:09:00Z" w16du:dateUtc="2025-06-19T09:09:00Z">
              <w:r>
                <w:t>Meningkatkan performa NLP lokal.</w:t>
              </w:r>
            </w:ins>
          </w:p>
        </w:tc>
        <w:tc>
          <w:tcPr>
            <w:tcW w:w="1418" w:type="dxa"/>
            <w:tcPrChange w:id="236" w:author="Nathaniel Steven Riyadi" w:date="2025-06-19T16:32:00Z" w16du:dateUtc="2025-06-19T09:32:00Z">
              <w:tcPr>
                <w:tcW w:w="1418" w:type="dxa"/>
                <w:gridSpan w:val="3"/>
              </w:tcPr>
            </w:tcPrChange>
          </w:tcPr>
          <w:p w14:paraId="3F6E5103" w14:textId="77777777" w:rsidR="00BA5826" w:rsidRDefault="00BA5826" w:rsidP="00DD75C6">
            <w:pPr>
              <w:pStyle w:val="Compact"/>
              <w:rPr>
                <w:ins w:id="237" w:author="Nathaniel Steven Riyadi" w:date="2025-06-19T16:09:00Z" w16du:dateUtc="2025-06-19T09:09:00Z"/>
              </w:rPr>
            </w:pPr>
            <w:ins w:id="238" w:author="Nathaniel Steven Riyadi" w:date="2025-06-19T16:09:00Z" w16du:dateUtc="2025-06-19T09:09:00Z">
              <w:r>
                <w:t>Dasar penelitian NLP Bahasa Indonesia.</w:t>
              </w:r>
            </w:ins>
          </w:p>
        </w:tc>
        <w:tc>
          <w:tcPr>
            <w:tcW w:w="1276" w:type="dxa"/>
            <w:tcPrChange w:id="239" w:author="Nathaniel Steven Riyadi" w:date="2025-06-19T16:32:00Z" w16du:dateUtc="2025-06-19T09:32:00Z">
              <w:tcPr>
                <w:tcW w:w="1276" w:type="dxa"/>
                <w:gridSpan w:val="2"/>
              </w:tcPr>
            </w:tcPrChange>
          </w:tcPr>
          <w:p w14:paraId="0626BC2E" w14:textId="77777777" w:rsidR="00BA5826" w:rsidRDefault="00BA5826" w:rsidP="00DD75C6">
            <w:pPr>
              <w:pStyle w:val="Compact"/>
              <w:rPr>
                <w:ins w:id="240" w:author="Nathaniel Steven Riyadi" w:date="2025-06-19T16:09:00Z" w16du:dateUtc="2025-06-19T09:09:00Z"/>
              </w:rPr>
            </w:pPr>
            <w:ins w:id="241" w:author="Nathaniel Steven Riyadi" w:date="2025-06-19T16:09:00Z" w16du:dateUtc="2025-06-19T09:09:00Z">
              <w:r>
                <w:t>Model IndoBERT.</w:t>
              </w:r>
            </w:ins>
          </w:p>
        </w:tc>
        <w:tc>
          <w:tcPr>
            <w:tcW w:w="1275" w:type="dxa"/>
            <w:tcPrChange w:id="242" w:author="Nathaniel Steven Riyadi" w:date="2025-06-19T16:32:00Z" w16du:dateUtc="2025-06-19T09:32:00Z">
              <w:tcPr>
                <w:tcW w:w="1275" w:type="dxa"/>
              </w:tcPr>
            </w:tcPrChange>
          </w:tcPr>
          <w:p w14:paraId="170DED41" w14:textId="77777777" w:rsidR="00BA5826" w:rsidRDefault="00BA5826" w:rsidP="00DD75C6">
            <w:pPr>
              <w:pStyle w:val="Compact"/>
              <w:rPr>
                <w:ins w:id="243" w:author="Nathaniel Steven Riyadi" w:date="2025-06-19T16:09:00Z" w16du:dateUtc="2025-06-19T09:09:00Z"/>
              </w:rPr>
            </w:pPr>
            <w:ins w:id="244" w:author="Nathaniel Steven Riyadi" w:date="2025-06-19T16:09:00Z" w16du:dateUtc="2025-06-19T09:09:00Z">
              <w:r>
                <w:t>Benchmark resmi NLP Indonesia.</w:t>
              </w:r>
            </w:ins>
          </w:p>
        </w:tc>
      </w:tr>
      <w:tr w:rsidR="007850B9" w14:paraId="76B9E3FB" w14:textId="77777777" w:rsidTr="007850B9">
        <w:tblPrEx>
          <w:tblW w:w="5149" w:type="pct"/>
          <w:tblLayout w:type="fixed"/>
          <w:tblLook w:val="0020" w:firstRow="1" w:lastRow="0" w:firstColumn="0" w:lastColumn="0" w:noHBand="0" w:noVBand="0"/>
          <w:tblPrExChange w:id="245" w:author="Nathaniel Steven Riyadi" w:date="2025-06-19T16:32:00Z" w16du:dateUtc="2025-06-19T09:32:00Z">
            <w:tblPrEx>
              <w:tblW w:w="5149" w:type="pct"/>
              <w:tblLayout w:type="fixed"/>
              <w:tblLook w:val="0020" w:firstRow="1" w:lastRow="0" w:firstColumn="0" w:lastColumn="0" w:noHBand="0" w:noVBand="0"/>
            </w:tblPrEx>
          </w:tblPrExChange>
        </w:tblPrEx>
        <w:trPr>
          <w:ins w:id="246" w:author="Nathaniel Steven Riyadi" w:date="2025-06-19T16:09:00Z" w16du:dateUtc="2025-06-19T09:09:00Z"/>
        </w:trPr>
        <w:tc>
          <w:tcPr>
            <w:tcW w:w="567" w:type="dxa"/>
            <w:tcPrChange w:id="247" w:author="Nathaniel Steven Riyadi" w:date="2025-06-19T16:32:00Z" w16du:dateUtc="2025-06-19T09:32:00Z">
              <w:tcPr>
                <w:tcW w:w="567" w:type="dxa"/>
              </w:tcPr>
            </w:tcPrChange>
          </w:tcPr>
          <w:p w14:paraId="004C3356" w14:textId="77777777" w:rsidR="00BA5826" w:rsidRDefault="00BA5826" w:rsidP="00DD75C6">
            <w:pPr>
              <w:pStyle w:val="Compact"/>
              <w:rPr>
                <w:ins w:id="248" w:author="Nathaniel Steven Riyadi" w:date="2025-06-19T16:09:00Z" w16du:dateUtc="2025-06-19T09:09:00Z"/>
              </w:rPr>
            </w:pPr>
            <w:ins w:id="249" w:author="Nathaniel Steven Riyadi" w:date="2025-06-19T16:09:00Z" w16du:dateUtc="2025-06-19T09:09:00Z">
              <w:r>
                <w:t>3</w:t>
              </w:r>
            </w:ins>
          </w:p>
        </w:tc>
        <w:tc>
          <w:tcPr>
            <w:tcW w:w="1557" w:type="dxa"/>
            <w:tcPrChange w:id="250" w:author="Nathaniel Steven Riyadi" w:date="2025-06-19T16:32:00Z" w16du:dateUtc="2025-06-19T09:32:00Z">
              <w:tcPr>
                <w:tcW w:w="1557" w:type="dxa"/>
              </w:tcPr>
            </w:tcPrChange>
          </w:tcPr>
          <w:p w14:paraId="065A1914" w14:textId="77777777" w:rsidR="00BA5826" w:rsidRDefault="00BA5826" w:rsidP="00DD75C6">
            <w:pPr>
              <w:pStyle w:val="Compact"/>
              <w:rPr>
                <w:ins w:id="251" w:author="Nathaniel Steven Riyadi" w:date="2025-06-19T16:09:00Z" w16du:dateUtc="2025-06-19T09:09:00Z"/>
              </w:rPr>
            </w:pPr>
            <w:ins w:id="252" w:author="Nathaniel Steven Riyadi" w:date="2025-06-19T16:09:00Z" w16du:dateUtc="2025-06-19T09:09:00Z">
              <w:r>
                <w:t>IndoBERTweet (Koto et al., 2021)</w:t>
              </w:r>
            </w:ins>
          </w:p>
        </w:tc>
        <w:tc>
          <w:tcPr>
            <w:tcW w:w="1346" w:type="dxa"/>
            <w:tcPrChange w:id="253" w:author="Nathaniel Steven Riyadi" w:date="2025-06-19T16:32:00Z" w16du:dateUtc="2025-06-19T09:32:00Z">
              <w:tcPr>
                <w:tcW w:w="1346" w:type="dxa"/>
              </w:tcPr>
            </w:tcPrChange>
          </w:tcPr>
          <w:p w14:paraId="4980B589" w14:textId="77777777" w:rsidR="00BA5826" w:rsidRDefault="00BA5826" w:rsidP="00DD75C6">
            <w:pPr>
              <w:pStyle w:val="Compact"/>
              <w:rPr>
                <w:ins w:id="254" w:author="Nathaniel Steven Riyadi" w:date="2025-06-19T16:09:00Z" w16du:dateUtc="2025-06-19T09:09:00Z"/>
              </w:rPr>
            </w:pPr>
            <w:ins w:id="255" w:author="Nathaniel Steven Riyadi" w:date="2025-06-19T16:09:00Z" w16du:dateUtc="2025-06-19T09:09:00Z">
              <w:r>
                <w:t>BERT umum tidak cocok untuk teks Twitter Indo.</w:t>
              </w:r>
            </w:ins>
          </w:p>
        </w:tc>
        <w:tc>
          <w:tcPr>
            <w:tcW w:w="1208" w:type="dxa"/>
            <w:tcPrChange w:id="256" w:author="Nathaniel Steven Riyadi" w:date="2025-06-19T16:32:00Z" w16du:dateUtc="2025-06-19T09:32:00Z">
              <w:tcPr>
                <w:tcW w:w="1206" w:type="dxa"/>
              </w:tcPr>
            </w:tcPrChange>
          </w:tcPr>
          <w:p w14:paraId="69C1237E" w14:textId="77777777" w:rsidR="00BA5826" w:rsidRDefault="00BA5826" w:rsidP="00DD75C6">
            <w:pPr>
              <w:pStyle w:val="Compact"/>
              <w:rPr>
                <w:ins w:id="257" w:author="Nathaniel Steven Riyadi" w:date="2025-06-19T16:09:00Z" w16du:dateUtc="2025-06-19T09:09:00Z"/>
              </w:rPr>
            </w:pPr>
            <w:ins w:id="258" w:author="Nathaniel Steven Riyadi" w:date="2025-06-19T16:09:00Z" w16du:dateUtc="2025-06-19T09:09:00Z">
              <w:r>
                <w:t>Pre-training dengan kosakata khusus.</w:t>
              </w:r>
            </w:ins>
          </w:p>
        </w:tc>
        <w:tc>
          <w:tcPr>
            <w:tcW w:w="992" w:type="dxa"/>
            <w:tcPrChange w:id="259" w:author="Nathaniel Steven Riyadi" w:date="2025-06-19T16:32:00Z" w16du:dateUtc="2025-06-19T09:32:00Z">
              <w:tcPr>
                <w:tcW w:w="994" w:type="dxa"/>
                <w:gridSpan w:val="2"/>
              </w:tcPr>
            </w:tcPrChange>
          </w:tcPr>
          <w:p w14:paraId="317B80DA" w14:textId="77777777" w:rsidR="00BA5826" w:rsidRDefault="00BA5826" w:rsidP="00DD75C6">
            <w:pPr>
              <w:pStyle w:val="Compact"/>
              <w:rPr>
                <w:ins w:id="260" w:author="Nathaniel Steven Riyadi" w:date="2025-06-19T16:09:00Z" w16du:dateUtc="2025-06-19T09:09:00Z"/>
              </w:rPr>
            </w:pPr>
            <w:ins w:id="261" w:author="Nathaniel Steven Riyadi" w:date="2025-06-19T16:09:00Z" w16du:dateUtc="2025-06-19T09:09:00Z">
              <w:r>
                <w:t>Buat model NLP spesifik domain media sosial.</w:t>
              </w:r>
            </w:ins>
          </w:p>
        </w:tc>
        <w:tc>
          <w:tcPr>
            <w:tcW w:w="1418" w:type="dxa"/>
            <w:tcPrChange w:id="262" w:author="Nathaniel Steven Riyadi" w:date="2025-06-19T16:32:00Z" w16du:dateUtc="2025-06-19T09:32:00Z">
              <w:tcPr>
                <w:tcW w:w="1418" w:type="dxa"/>
                <w:gridSpan w:val="3"/>
              </w:tcPr>
            </w:tcPrChange>
          </w:tcPr>
          <w:p w14:paraId="6A0AEA22" w14:textId="77777777" w:rsidR="00BA5826" w:rsidRDefault="00BA5826" w:rsidP="00DD75C6">
            <w:pPr>
              <w:pStyle w:val="Compact"/>
              <w:rPr>
                <w:ins w:id="263" w:author="Nathaniel Steven Riyadi" w:date="2025-06-19T16:09:00Z" w16du:dateUtc="2025-06-19T09:09:00Z"/>
              </w:rPr>
            </w:pPr>
            <w:ins w:id="264" w:author="Nathaniel Steven Riyadi" w:date="2025-06-19T16:09:00Z" w16du:dateUtc="2025-06-19T09:09:00Z">
              <w:r>
                <w:t>Analisis medsos lebih akurat.</w:t>
              </w:r>
            </w:ins>
          </w:p>
        </w:tc>
        <w:tc>
          <w:tcPr>
            <w:tcW w:w="1276" w:type="dxa"/>
            <w:tcPrChange w:id="265" w:author="Nathaniel Steven Riyadi" w:date="2025-06-19T16:32:00Z" w16du:dateUtc="2025-06-19T09:32:00Z">
              <w:tcPr>
                <w:tcW w:w="1276" w:type="dxa"/>
                <w:gridSpan w:val="2"/>
              </w:tcPr>
            </w:tcPrChange>
          </w:tcPr>
          <w:p w14:paraId="3FC50A5F" w14:textId="77777777" w:rsidR="00BA5826" w:rsidRDefault="00BA5826" w:rsidP="00DD75C6">
            <w:pPr>
              <w:pStyle w:val="Compact"/>
              <w:rPr>
                <w:ins w:id="266" w:author="Nathaniel Steven Riyadi" w:date="2025-06-19T16:09:00Z" w16du:dateUtc="2025-06-19T09:09:00Z"/>
              </w:rPr>
            </w:pPr>
            <w:ins w:id="267" w:author="Nathaniel Steven Riyadi" w:date="2025-06-19T16:09:00Z" w16du:dateUtc="2025-06-19T09:09:00Z">
              <w:r>
                <w:t>Model IndoBERTweet.</w:t>
              </w:r>
            </w:ins>
          </w:p>
        </w:tc>
        <w:tc>
          <w:tcPr>
            <w:tcW w:w="1275" w:type="dxa"/>
            <w:tcPrChange w:id="268" w:author="Nathaniel Steven Riyadi" w:date="2025-06-19T16:32:00Z" w16du:dateUtc="2025-06-19T09:32:00Z">
              <w:tcPr>
                <w:tcW w:w="1275" w:type="dxa"/>
              </w:tcPr>
            </w:tcPrChange>
          </w:tcPr>
          <w:p w14:paraId="052BA732" w14:textId="77777777" w:rsidR="00BA5826" w:rsidRDefault="00BA5826" w:rsidP="00DD75C6">
            <w:pPr>
              <w:pStyle w:val="Compact"/>
              <w:rPr>
                <w:ins w:id="269" w:author="Nathaniel Steven Riyadi" w:date="2025-06-19T16:09:00Z" w16du:dateUtc="2025-06-19T09:09:00Z"/>
              </w:rPr>
            </w:pPr>
            <w:ins w:id="270" w:author="Nathaniel Steven Riyadi" w:date="2025-06-19T16:09:00Z" w16du:dateUtc="2025-06-19T09:09:00Z">
              <w:r>
                <w:t>Gunakan untuk klasifikasi sosial-politik.</w:t>
              </w:r>
            </w:ins>
          </w:p>
        </w:tc>
      </w:tr>
      <w:tr w:rsidR="007850B9" w14:paraId="3610B758" w14:textId="77777777" w:rsidTr="007850B9">
        <w:tblPrEx>
          <w:tblW w:w="5149" w:type="pct"/>
          <w:tblLayout w:type="fixed"/>
          <w:tblLook w:val="0020" w:firstRow="1" w:lastRow="0" w:firstColumn="0" w:lastColumn="0" w:noHBand="0" w:noVBand="0"/>
          <w:tblPrExChange w:id="271" w:author="Nathaniel Steven Riyadi" w:date="2025-06-19T16:32:00Z" w16du:dateUtc="2025-06-19T09:32:00Z">
            <w:tblPrEx>
              <w:tblW w:w="5149" w:type="pct"/>
              <w:tblLayout w:type="fixed"/>
              <w:tblLook w:val="0020" w:firstRow="1" w:lastRow="0" w:firstColumn="0" w:lastColumn="0" w:noHBand="0" w:noVBand="0"/>
            </w:tblPrEx>
          </w:tblPrExChange>
        </w:tblPrEx>
        <w:trPr>
          <w:ins w:id="272" w:author="Nathaniel Steven Riyadi" w:date="2025-06-19T16:09:00Z" w16du:dateUtc="2025-06-19T09:09:00Z"/>
        </w:trPr>
        <w:tc>
          <w:tcPr>
            <w:tcW w:w="567" w:type="dxa"/>
            <w:tcPrChange w:id="273" w:author="Nathaniel Steven Riyadi" w:date="2025-06-19T16:32:00Z" w16du:dateUtc="2025-06-19T09:32:00Z">
              <w:tcPr>
                <w:tcW w:w="567" w:type="dxa"/>
              </w:tcPr>
            </w:tcPrChange>
          </w:tcPr>
          <w:p w14:paraId="546C0493" w14:textId="77777777" w:rsidR="00BA5826" w:rsidRDefault="00BA5826" w:rsidP="00DD75C6">
            <w:pPr>
              <w:pStyle w:val="Compact"/>
              <w:rPr>
                <w:ins w:id="274" w:author="Nathaniel Steven Riyadi" w:date="2025-06-19T16:09:00Z" w16du:dateUtc="2025-06-19T09:09:00Z"/>
              </w:rPr>
            </w:pPr>
            <w:ins w:id="275" w:author="Nathaniel Steven Riyadi" w:date="2025-06-19T16:09:00Z" w16du:dateUtc="2025-06-19T09:09:00Z">
              <w:r>
                <w:t>4</w:t>
              </w:r>
            </w:ins>
          </w:p>
        </w:tc>
        <w:tc>
          <w:tcPr>
            <w:tcW w:w="1557" w:type="dxa"/>
            <w:tcPrChange w:id="276" w:author="Nathaniel Steven Riyadi" w:date="2025-06-19T16:32:00Z" w16du:dateUtc="2025-06-19T09:32:00Z">
              <w:tcPr>
                <w:tcW w:w="1557" w:type="dxa"/>
              </w:tcPr>
            </w:tcPrChange>
          </w:tcPr>
          <w:p w14:paraId="4EF866ED" w14:textId="77777777" w:rsidR="00BA5826" w:rsidRDefault="00BA5826" w:rsidP="00DD75C6">
            <w:pPr>
              <w:pStyle w:val="Compact"/>
              <w:rPr>
                <w:ins w:id="277" w:author="Nathaniel Steven Riyadi" w:date="2025-06-19T16:09:00Z" w16du:dateUtc="2025-06-19T09:09:00Z"/>
              </w:rPr>
            </w:pPr>
            <w:ins w:id="278" w:author="Nathaniel Steven Riyadi" w:date="2025-06-19T16:09:00Z" w16du:dateUtc="2025-06-19T09:09:00Z">
              <w:r>
                <w:t>A Comparative Study of Sentiment Analysis (Ashbaugh &amp; Zhang, 2024)</w:t>
              </w:r>
            </w:ins>
          </w:p>
        </w:tc>
        <w:tc>
          <w:tcPr>
            <w:tcW w:w="1346" w:type="dxa"/>
            <w:tcPrChange w:id="279" w:author="Nathaniel Steven Riyadi" w:date="2025-06-19T16:32:00Z" w16du:dateUtc="2025-06-19T09:32:00Z">
              <w:tcPr>
                <w:tcW w:w="1346" w:type="dxa"/>
              </w:tcPr>
            </w:tcPrChange>
          </w:tcPr>
          <w:p w14:paraId="2A915EAD" w14:textId="77777777" w:rsidR="00BA5826" w:rsidRDefault="00BA5826" w:rsidP="00DD75C6">
            <w:pPr>
              <w:pStyle w:val="Compact"/>
              <w:rPr>
                <w:ins w:id="280" w:author="Nathaniel Steven Riyadi" w:date="2025-06-19T16:09:00Z" w16du:dateUtc="2025-06-19T09:09:00Z"/>
              </w:rPr>
            </w:pPr>
            <w:ins w:id="281" w:author="Nathaniel Steven Riyadi" w:date="2025-06-19T16:09:00Z" w16du:dateUtc="2025-06-19T09:09:00Z">
              <w:r>
                <w:t>Kinerja ML vs DL belum konsisten.</w:t>
              </w:r>
            </w:ins>
          </w:p>
        </w:tc>
        <w:tc>
          <w:tcPr>
            <w:tcW w:w="1208" w:type="dxa"/>
            <w:tcPrChange w:id="282" w:author="Nathaniel Steven Riyadi" w:date="2025-06-19T16:32:00Z" w16du:dateUtc="2025-06-19T09:32:00Z">
              <w:tcPr>
                <w:tcW w:w="1206" w:type="dxa"/>
              </w:tcPr>
            </w:tcPrChange>
          </w:tcPr>
          <w:p w14:paraId="25E9DEC0" w14:textId="77777777" w:rsidR="00BA5826" w:rsidRDefault="00BA5826" w:rsidP="00DD75C6">
            <w:pPr>
              <w:pStyle w:val="Compact"/>
              <w:rPr>
                <w:ins w:id="283" w:author="Nathaniel Steven Riyadi" w:date="2025-06-19T16:09:00Z" w16du:dateUtc="2025-06-19T09:09:00Z"/>
              </w:rPr>
            </w:pPr>
            <w:ins w:id="284" w:author="Nathaniel Steven Riyadi" w:date="2025-06-19T16:09:00Z" w16du:dateUtc="2025-06-19T09:09:00Z">
              <w:r>
                <w:t>Studi eksperimental.</w:t>
              </w:r>
            </w:ins>
          </w:p>
        </w:tc>
        <w:tc>
          <w:tcPr>
            <w:tcW w:w="992" w:type="dxa"/>
            <w:tcPrChange w:id="285" w:author="Nathaniel Steven Riyadi" w:date="2025-06-19T16:32:00Z" w16du:dateUtc="2025-06-19T09:32:00Z">
              <w:tcPr>
                <w:tcW w:w="994" w:type="dxa"/>
                <w:gridSpan w:val="2"/>
              </w:tcPr>
            </w:tcPrChange>
          </w:tcPr>
          <w:p w14:paraId="181345AB" w14:textId="77777777" w:rsidR="00BA5826" w:rsidRDefault="00BA5826" w:rsidP="00DD75C6">
            <w:pPr>
              <w:pStyle w:val="Compact"/>
              <w:rPr>
                <w:ins w:id="286" w:author="Nathaniel Steven Riyadi" w:date="2025-06-19T16:09:00Z" w16du:dateUtc="2025-06-19T09:09:00Z"/>
              </w:rPr>
            </w:pPr>
            <w:ins w:id="287" w:author="Nathaniel Steven Riyadi" w:date="2025-06-19T16:09:00Z" w16du:dateUtc="2025-06-19T09:09:00Z">
              <w:r>
                <w:t>Bandingkan performa kedua pendekatan.</w:t>
              </w:r>
            </w:ins>
          </w:p>
        </w:tc>
        <w:tc>
          <w:tcPr>
            <w:tcW w:w="1418" w:type="dxa"/>
            <w:tcPrChange w:id="288" w:author="Nathaniel Steven Riyadi" w:date="2025-06-19T16:32:00Z" w16du:dateUtc="2025-06-19T09:32:00Z">
              <w:tcPr>
                <w:tcW w:w="1418" w:type="dxa"/>
                <w:gridSpan w:val="3"/>
              </w:tcPr>
            </w:tcPrChange>
          </w:tcPr>
          <w:p w14:paraId="36646366" w14:textId="77777777" w:rsidR="00BA5826" w:rsidRDefault="00BA5826" w:rsidP="00DD75C6">
            <w:pPr>
              <w:pStyle w:val="Compact"/>
              <w:rPr>
                <w:ins w:id="289" w:author="Nathaniel Steven Riyadi" w:date="2025-06-19T16:09:00Z" w16du:dateUtc="2025-06-19T09:09:00Z"/>
              </w:rPr>
            </w:pPr>
            <w:ins w:id="290" w:author="Nathaniel Steven Riyadi" w:date="2025-06-19T16:09:00Z" w16du:dateUtc="2025-06-19T09:09:00Z">
              <w:r>
                <w:t>Efektivitas klasifikasi sentimen.</w:t>
              </w:r>
            </w:ins>
          </w:p>
        </w:tc>
        <w:tc>
          <w:tcPr>
            <w:tcW w:w="1276" w:type="dxa"/>
            <w:tcPrChange w:id="291" w:author="Nathaniel Steven Riyadi" w:date="2025-06-19T16:32:00Z" w16du:dateUtc="2025-06-19T09:32:00Z">
              <w:tcPr>
                <w:tcW w:w="1276" w:type="dxa"/>
                <w:gridSpan w:val="2"/>
              </w:tcPr>
            </w:tcPrChange>
          </w:tcPr>
          <w:p w14:paraId="44461553" w14:textId="77777777" w:rsidR="00BA5826" w:rsidRDefault="00BA5826" w:rsidP="00DD75C6">
            <w:pPr>
              <w:pStyle w:val="Compact"/>
              <w:rPr>
                <w:ins w:id="292" w:author="Nathaniel Steven Riyadi" w:date="2025-06-19T16:09:00Z" w16du:dateUtc="2025-06-19T09:09:00Z"/>
              </w:rPr>
            </w:pPr>
            <w:ins w:id="293" w:author="Nathaniel Steven Riyadi" w:date="2025-06-19T16:09:00Z" w16du:dateUtc="2025-06-19T09:09:00Z">
              <w:r>
                <w:t>BERT lebih akurat, ML lebih ringan.</w:t>
              </w:r>
            </w:ins>
          </w:p>
        </w:tc>
        <w:tc>
          <w:tcPr>
            <w:tcW w:w="1275" w:type="dxa"/>
            <w:tcPrChange w:id="294" w:author="Nathaniel Steven Riyadi" w:date="2025-06-19T16:32:00Z" w16du:dateUtc="2025-06-19T09:32:00Z">
              <w:tcPr>
                <w:tcW w:w="1275" w:type="dxa"/>
              </w:tcPr>
            </w:tcPrChange>
          </w:tcPr>
          <w:p w14:paraId="4FACDFC0" w14:textId="77777777" w:rsidR="00BA5826" w:rsidRDefault="00BA5826" w:rsidP="00DD75C6">
            <w:pPr>
              <w:pStyle w:val="Compact"/>
              <w:rPr>
                <w:ins w:id="295" w:author="Nathaniel Steven Riyadi" w:date="2025-06-19T16:09:00Z" w16du:dateUtc="2025-06-19T09:09:00Z"/>
              </w:rPr>
            </w:pPr>
            <w:ins w:id="296" w:author="Nathaniel Steven Riyadi" w:date="2025-06-19T16:09:00Z" w16du:dateUtc="2025-06-19T09:09:00Z">
              <w:r>
                <w:t>Gabungkan kedua pendekatan.</w:t>
              </w:r>
            </w:ins>
          </w:p>
        </w:tc>
      </w:tr>
      <w:tr w:rsidR="007850B9" w14:paraId="4E5B7FF7" w14:textId="77777777" w:rsidTr="007850B9">
        <w:tblPrEx>
          <w:tblW w:w="5149" w:type="pct"/>
          <w:tblLayout w:type="fixed"/>
          <w:tblLook w:val="0020" w:firstRow="1" w:lastRow="0" w:firstColumn="0" w:lastColumn="0" w:noHBand="0" w:noVBand="0"/>
          <w:tblPrExChange w:id="297" w:author="Nathaniel Steven Riyadi" w:date="2025-06-19T16:32:00Z" w16du:dateUtc="2025-06-19T09:32:00Z">
            <w:tblPrEx>
              <w:tblW w:w="5149" w:type="pct"/>
              <w:tblLayout w:type="fixed"/>
              <w:tblLook w:val="0020" w:firstRow="1" w:lastRow="0" w:firstColumn="0" w:lastColumn="0" w:noHBand="0" w:noVBand="0"/>
            </w:tblPrEx>
          </w:tblPrExChange>
        </w:tblPrEx>
        <w:trPr>
          <w:ins w:id="298" w:author="Nathaniel Steven Riyadi" w:date="2025-06-19T16:09:00Z" w16du:dateUtc="2025-06-19T09:09:00Z"/>
        </w:trPr>
        <w:tc>
          <w:tcPr>
            <w:tcW w:w="567" w:type="dxa"/>
            <w:tcPrChange w:id="299" w:author="Nathaniel Steven Riyadi" w:date="2025-06-19T16:32:00Z" w16du:dateUtc="2025-06-19T09:32:00Z">
              <w:tcPr>
                <w:tcW w:w="567" w:type="dxa"/>
              </w:tcPr>
            </w:tcPrChange>
          </w:tcPr>
          <w:p w14:paraId="3A5688B4" w14:textId="77777777" w:rsidR="00BA5826" w:rsidRDefault="00BA5826" w:rsidP="00DD75C6">
            <w:pPr>
              <w:pStyle w:val="Compact"/>
              <w:rPr>
                <w:ins w:id="300" w:author="Nathaniel Steven Riyadi" w:date="2025-06-19T16:09:00Z" w16du:dateUtc="2025-06-19T09:09:00Z"/>
              </w:rPr>
            </w:pPr>
            <w:ins w:id="301" w:author="Nathaniel Steven Riyadi" w:date="2025-06-19T16:09:00Z" w16du:dateUtc="2025-06-19T09:09:00Z">
              <w:r>
                <w:t>5</w:t>
              </w:r>
            </w:ins>
          </w:p>
        </w:tc>
        <w:tc>
          <w:tcPr>
            <w:tcW w:w="1557" w:type="dxa"/>
            <w:tcPrChange w:id="302" w:author="Nathaniel Steven Riyadi" w:date="2025-06-19T16:32:00Z" w16du:dateUtc="2025-06-19T09:32:00Z">
              <w:tcPr>
                <w:tcW w:w="1557" w:type="dxa"/>
              </w:tcPr>
            </w:tcPrChange>
          </w:tcPr>
          <w:p w14:paraId="24C74426" w14:textId="77777777" w:rsidR="00BA5826" w:rsidRDefault="00BA5826" w:rsidP="00DD75C6">
            <w:pPr>
              <w:pStyle w:val="Compact"/>
              <w:rPr>
                <w:ins w:id="303" w:author="Nathaniel Steven Riyadi" w:date="2025-06-19T16:09:00Z" w16du:dateUtc="2025-06-19T09:09:00Z"/>
              </w:rPr>
            </w:pPr>
            <w:ins w:id="304" w:author="Nathaniel Steven Riyadi" w:date="2025-06-19T16:09:00Z" w16du:dateUtc="2025-06-19T09:09:00Z">
              <w:r>
                <w:t>Sentiment Analysis with Hybrid DL (Lin &amp; Nuha, 2023)</w:t>
              </w:r>
            </w:ins>
          </w:p>
        </w:tc>
        <w:tc>
          <w:tcPr>
            <w:tcW w:w="1346" w:type="dxa"/>
            <w:tcPrChange w:id="305" w:author="Nathaniel Steven Riyadi" w:date="2025-06-19T16:32:00Z" w16du:dateUtc="2025-06-19T09:32:00Z">
              <w:tcPr>
                <w:tcW w:w="1346" w:type="dxa"/>
              </w:tcPr>
            </w:tcPrChange>
          </w:tcPr>
          <w:p w14:paraId="0B8E28B8" w14:textId="77777777" w:rsidR="00BA5826" w:rsidRDefault="00BA5826" w:rsidP="00DD75C6">
            <w:pPr>
              <w:pStyle w:val="Compact"/>
              <w:rPr>
                <w:ins w:id="306" w:author="Nathaniel Steven Riyadi" w:date="2025-06-19T16:09:00Z" w16du:dateUtc="2025-06-19T09:09:00Z"/>
              </w:rPr>
            </w:pPr>
            <w:ins w:id="307" w:author="Nathaniel Steven Riyadi" w:date="2025-06-19T16:09:00Z" w16du:dateUtc="2025-06-19T09:09:00Z">
              <w:r>
                <w:t>Model tunggal kurang akurat.</w:t>
              </w:r>
            </w:ins>
          </w:p>
        </w:tc>
        <w:tc>
          <w:tcPr>
            <w:tcW w:w="1208" w:type="dxa"/>
            <w:tcPrChange w:id="308" w:author="Nathaniel Steven Riyadi" w:date="2025-06-19T16:32:00Z" w16du:dateUtc="2025-06-19T09:32:00Z">
              <w:tcPr>
                <w:tcW w:w="1206" w:type="dxa"/>
              </w:tcPr>
            </w:tcPrChange>
          </w:tcPr>
          <w:p w14:paraId="67BCD62F" w14:textId="77777777" w:rsidR="00BA5826" w:rsidRDefault="00BA5826" w:rsidP="00DD75C6">
            <w:pPr>
              <w:pStyle w:val="Compact"/>
              <w:rPr>
                <w:ins w:id="309" w:author="Nathaniel Steven Riyadi" w:date="2025-06-19T16:09:00Z" w16du:dateUtc="2025-06-19T09:09:00Z"/>
              </w:rPr>
            </w:pPr>
            <w:ins w:id="310" w:author="Nathaniel Steven Riyadi" w:date="2025-06-19T16:09:00Z" w16du:dateUtc="2025-06-19T09:09:00Z">
              <w:r>
                <w:t>Gabungan BERT + R-CNN.</w:t>
              </w:r>
            </w:ins>
          </w:p>
        </w:tc>
        <w:tc>
          <w:tcPr>
            <w:tcW w:w="992" w:type="dxa"/>
            <w:tcPrChange w:id="311" w:author="Nathaniel Steven Riyadi" w:date="2025-06-19T16:32:00Z" w16du:dateUtc="2025-06-19T09:32:00Z">
              <w:tcPr>
                <w:tcW w:w="994" w:type="dxa"/>
                <w:gridSpan w:val="2"/>
              </w:tcPr>
            </w:tcPrChange>
          </w:tcPr>
          <w:p w14:paraId="5271C3E2" w14:textId="77777777" w:rsidR="00BA5826" w:rsidRDefault="00BA5826" w:rsidP="00DD75C6">
            <w:pPr>
              <w:pStyle w:val="Compact"/>
              <w:rPr>
                <w:ins w:id="312" w:author="Nathaniel Steven Riyadi" w:date="2025-06-19T16:09:00Z" w16du:dateUtc="2025-06-19T09:09:00Z"/>
              </w:rPr>
            </w:pPr>
            <w:ins w:id="313" w:author="Nathaniel Steven Riyadi" w:date="2025-06-19T16:09:00Z" w16du:dateUtc="2025-06-19T09:09:00Z">
              <w:r>
                <w:t>Tingkatkan akurasi analisis sentimen Indo.</w:t>
              </w:r>
            </w:ins>
          </w:p>
        </w:tc>
        <w:tc>
          <w:tcPr>
            <w:tcW w:w="1418" w:type="dxa"/>
            <w:tcPrChange w:id="314" w:author="Nathaniel Steven Riyadi" w:date="2025-06-19T16:32:00Z" w16du:dateUtc="2025-06-19T09:32:00Z">
              <w:tcPr>
                <w:tcW w:w="1418" w:type="dxa"/>
                <w:gridSpan w:val="3"/>
              </w:tcPr>
            </w:tcPrChange>
          </w:tcPr>
          <w:p w14:paraId="717483C6" w14:textId="77777777" w:rsidR="00BA5826" w:rsidRDefault="00BA5826" w:rsidP="00DD75C6">
            <w:pPr>
              <w:pStyle w:val="Compact"/>
              <w:rPr>
                <w:ins w:id="315" w:author="Nathaniel Steven Riyadi" w:date="2025-06-19T16:09:00Z" w16du:dateUtc="2025-06-19T09:09:00Z"/>
              </w:rPr>
            </w:pPr>
            <w:ins w:id="316" w:author="Nathaniel Steven Riyadi" w:date="2025-06-19T16:09:00Z" w16du:dateUtc="2025-06-19T09:09:00Z">
              <w:r>
                <w:t>Sentimen analisis kompleks.</w:t>
              </w:r>
            </w:ins>
          </w:p>
        </w:tc>
        <w:tc>
          <w:tcPr>
            <w:tcW w:w="1276" w:type="dxa"/>
            <w:tcPrChange w:id="317" w:author="Nathaniel Steven Riyadi" w:date="2025-06-19T16:32:00Z" w16du:dateUtc="2025-06-19T09:32:00Z">
              <w:tcPr>
                <w:tcW w:w="1276" w:type="dxa"/>
                <w:gridSpan w:val="2"/>
              </w:tcPr>
            </w:tcPrChange>
          </w:tcPr>
          <w:p w14:paraId="1DF0387F" w14:textId="77777777" w:rsidR="00BA5826" w:rsidRDefault="00BA5826" w:rsidP="00DD75C6">
            <w:pPr>
              <w:pStyle w:val="Compact"/>
              <w:rPr>
                <w:ins w:id="318" w:author="Nathaniel Steven Riyadi" w:date="2025-06-19T16:09:00Z" w16du:dateUtc="2025-06-19T09:09:00Z"/>
              </w:rPr>
            </w:pPr>
            <w:ins w:id="319" w:author="Nathaniel Steven Riyadi" w:date="2025-06-19T16:09:00Z" w16du:dateUtc="2025-06-19T09:09:00Z">
              <w:r>
                <w:t>Hybrid Deep Learning.</w:t>
              </w:r>
            </w:ins>
          </w:p>
        </w:tc>
        <w:tc>
          <w:tcPr>
            <w:tcW w:w="1275" w:type="dxa"/>
            <w:tcPrChange w:id="320" w:author="Nathaniel Steven Riyadi" w:date="2025-06-19T16:32:00Z" w16du:dateUtc="2025-06-19T09:32:00Z">
              <w:tcPr>
                <w:tcW w:w="1275" w:type="dxa"/>
              </w:tcPr>
            </w:tcPrChange>
          </w:tcPr>
          <w:p w14:paraId="23B41377" w14:textId="77777777" w:rsidR="00BA5826" w:rsidRDefault="00BA5826" w:rsidP="00DD75C6">
            <w:pPr>
              <w:pStyle w:val="Compact"/>
              <w:rPr>
                <w:ins w:id="321" w:author="Nathaniel Steven Riyadi" w:date="2025-06-19T16:09:00Z" w16du:dateUtc="2025-06-19T09:09:00Z"/>
              </w:rPr>
            </w:pPr>
            <w:ins w:id="322" w:author="Nathaniel Steven Riyadi" w:date="2025-06-19T16:09:00Z" w16du:dateUtc="2025-06-19T09:09:00Z">
              <w:r>
                <w:t>Coba dengan lebih banyak fitur linguistik.</w:t>
              </w:r>
            </w:ins>
          </w:p>
        </w:tc>
      </w:tr>
      <w:tr w:rsidR="007850B9" w14:paraId="01EEAB39" w14:textId="77777777" w:rsidTr="007850B9">
        <w:tblPrEx>
          <w:tblW w:w="5149" w:type="pct"/>
          <w:tblLayout w:type="fixed"/>
          <w:tblLook w:val="0020" w:firstRow="1" w:lastRow="0" w:firstColumn="0" w:lastColumn="0" w:noHBand="0" w:noVBand="0"/>
          <w:tblPrExChange w:id="323" w:author="Nathaniel Steven Riyadi" w:date="2025-06-19T16:32:00Z" w16du:dateUtc="2025-06-19T09:32:00Z">
            <w:tblPrEx>
              <w:tblW w:w="5149" w:type="pct"/>
              <w:tblLayout w:type="fixed"/>
              <w:tblLook w:val="0020" w:firstRow="1" w:lastRow="0" w:firstColumn="0" w:lastColumn="0" w:noHBand="0" w:noVBand="0"/>
            </w:tblPrEx>
          </w:tblPrExChange>
        </w:tblPrEx>
        <w:trPr>
          <w:ins w:id="324" w:author="Nathaniel Steven Riyadi" w:date="2025-06-19T16:09:00Z" w16du:dateUtc="2025-06-19T09:09:00Z"/>
        </w:trPr>
        <w:tc>
          <w:tcPr>
            <w:tcW w:w="567" w:type="dxa"/>
            <w:tcPrChange w:id="325" w:author="Nathaniel Steven Riyadi" w:date="2025-06-19T16:32:00Z" w16du:dateUtc="2025-06-19T09:32:00Z">
              <w:tcPr>
                <w:tcW w:w="567" w:type="dxa"/>
              </w:tcPr>
            </w:tcPrChange>
          </w:tcPr>
          <w:p w14:paraId="2749085D" w14:textId="77777777" w:rsidR="00BA5826" w:rsidRDefault="00BA5826" w:rsidP="00DD75C6">
            <w:pPr>
              <w:pStyle w:val="Compact"/>
              <w:rPr>
                <w:ins w:id="326" w:author="Nathaniel Steven Riyadi" w:date="2025-06-19T16:09:00Z" w16du:dateUtc="2025-06-19T09:09:00Z"/>
              </w:rPr>
            </w:pPr>
            <w:ins w:id="327" w:author="Nathaniel Steven Riyadi" w:date="2025-06-19T16:09:00Z" w16du:dateUtc="2025-06-19T09:09:00Z">
              <w:r>
                <w:lastRenderedPageBreak/>
                <w:t>6</w:t>
              </w:r>
            </w:ins>
          </w:p>
        </w:tc>
        <w:tc>
          <w:tcPr>
            <w:tcW w:w="1557" w:type="dxa"/>
            <w:tcPrChange w:id="328" w:author="Nathaniel Steven Riyadi" w:date="2025-06-19T16:32:00Z" w16du:dateUtc="2025-06-19T09:32:00Z">
              <w:tcPr>
                <w:tcW w:w="1557" w:type="dxa"/>
              </w:tcPr>
            </w:tcPrChange>
          </w:tcPr>
          <w:p w14:paraId="37D2A543" w14:textId="77777777" w:rsidR="00BA5826" w:rsidRDefault="00BA5826" w:rsidP="00DD75C6">
            <w:pPr>
              <w:pStyle w:val="Compact"/>
              <w:rPr>
                <w:ins w:id="329" w:author="Nathaniel Steven Riyadi" w:date="2025-06-19T16:09:00Z" w16du:dateUtc="2025-06-19T09:09:00Z"/>
              </w:rPr>
            </w:pPr>
            <w:ins w:id="330" w:author="Nathaniel Steven Riyadi" w:date="2025-06-19T16:09:00Z" w16du:dateUtc="2025-06-19T09:09:00Z">
              <w:r>
                <w:t>Objectivity of Media During COVID-19 (Putri &amp; Junaedi, 2022)</w:t>
              </w:r>
            </w:ins>
          </w:p>
        </w:tc>
        <w:tc>
          <w:tcPr>
            <w:tcW w:w="1346" w:type="dxa"/>
            <w:tcPrChange w:id="331" w:author="Nathaniel Steven Riyadi" w:date="2025-06-19T16:32:00Z" w16du:dateUtc="2025-06-19T09:32:00Z">
              <w:tcPr>
                <w:tcW w:w="1346" w:type="dxa"/>
              </w:tcPr>
            </w:tcPrChange>
          </w:tcPr>
          <w:p w14:paraId="271ACE23" w14:textId="77777777" w:rsidR="00BA5826" w:rsidRDefault="00BA5826" w:rsidP="00DD75C6">
            <w:pPr>
              <w:pStyle w:val="Compact"/>
              <w:rPr>
                <w:ins w:id="332" w:author="Nathaniel Steven Riyadi" w:date="2025-06-19T16:09:00Z" w16du:dateUtc="2025-06-19T09:09:00Z"/>
              </w:rPr>
            </w:pPr>
            <w:ins w:id="333" w:author="Nathaniel Steven Riyadi" w:date="2025-06-19T16:09:00Z" w16du:dateUtc="2025-06-19T09:09:00Z">
              <w:r>
                <w:t>Kurangnya studi objektivitas media lokal.</w:t>
              </w:r>
            </w:ins>
          </w:p>
        </w:tc>
        <w:tc>
          <w:tcPr>
            <w:tcW w:w="1208" w:type="dxa"/>
            <w:tcPrChange w:id="334" w:author="Nathaniel Steven Riyadi" w:date="2025-06-19T16:32:00Z" w16du:dateUtc="2025-06-19T09:32:00Z">
              <w:tcPr>
                <w:tcW w:w="1206" w:type="dxa"/>
              </w:tcPr>
            </w:tcPrChange>
          </w:tcPr>
          <w:p w14:paraId="4A62E38A" w14:textId="77777777" w:rsidR="00BA5826" w:rsidRDefault="00BA5826" w:rsidP="00DD75C6">
            <w:pPr>
              <w:pStyle w:val="Compact"/>
              <w:rPr>
                <w:ins w:id="335" w:author="Nathaniel Steven Riyadi" w:date="2025-06-19T16:09:00Z" w16du:dateUtc="2025-06-19T09:09:00Z"/>
              </w:rPr>
            </w:pPr>
            <w:ins w:id="336" w:author="Nathaniel Steven Riyadi" w:date="2025-06-19T16:09:00Z" w16du:dateUtc="2025-06-19T09:09:00Z">
              <w:r>
                <w:t>Kuantifikasi isi berita.</w:t>
              </w:r>
            </w:ins>
          </w:p>
        </w:tc>
        <w:tc>
          <w:tcPr>
            <w:tcW w:w="992" w:type="dxa"/>
            <w:tcPrChange w:id="337" w:author="Nathaniel Steven Riyadi" w:date="2025-06-19T16:32:00Z" w16du:dateUtc="2025-06-19T09:32:00Z">
              <w:tcPr>
                <w:tcW w:w="994" w:type="dxa"/>
                <w:gridSpan w:val="2"/>
              </w:tcPr>
            </w:tcPrChange>
          </w:tcPr>
          <w:p w14:paraId="4EC00245" w14:textId="77777777" w:rsidR="00BA5826" w:rsidRDefault="00BA5826" w:rsidP="00DD75C6">
            <w:pPr>
              <w:pStyle w:val="Compact"/>
              <w:rPr>
                <w:ins w:id="338" w:author="Nathaniel Steven Riyadi" w:date="2025-06-19T16:09:00Z" w16du:dateUtc="2025-06-19T09:09:00Z"/>
              </w:rPr>
            </w:pPr>
            <w:ins w:id="339" w:author="Nathaniel Steven Riyadi" w:date="2025-06-19T16:09:00Z" w16du:dateUtc="2025-06-19T09:09:00Z">
              <w:r>
                <w:t>Evaluasi objektivitas media saat krisis.</w:t>
              </w:r>
            </w:ins>
          </w:p>
        </w:tc>
        <w:tc>
          <w:tcPr>
            <w:tcW w:w="1418" w:type="dxa"/>
            <w:tcPrChange w:id="340" w:author="Nathaniel Steven Riyadi" w:date="2025-06-19T16:32:00Z" w16du:dateUtc="2025-06-19T09:32:00Z">
              <w:tcPr>
                <w:tcW w:w="1418" w:type="dxa"/>
                <w:gridSpan w:val="3"/>
              </w:tcPr>
            </w:tcPrChange>
          </w:tcPr>
          <w:p w14:paraId="3723E270" w14:textId="77777777" w:rsidR="00BA5826" w:rsidRDefault="00BA5826" w:rsidP="00DD75C6">
            <w:pPr>
              <w:pStyle w:val="Compact"/>
              <w:rPr>
                <w:ins w:id="341" w:author="Nathaniel Steven Riyadi" w:date="2025-06-19T16:09:00Z" w16du:dateUtc="2025-06-19T09:09:00Z"/>
              </w:rPr>
            </w:pPr>
            <w:ins w:id="342" w:author="Nathaniel Steven Riyadi" w:date="2025-06-19T16:09:00Z" w16du:dateUtc="2025-06-19T09:09:00Z">
              <w:r>
                <w:t>Ukur keseimbangan narasi.</w:t>
              </w:r>
            </w:ins>
          </w:p>
        </w:tc>
        <w:tc>
          <w:tcPr>
            <w:tcW w:w="1276" w:type="dxa"/>
            <w:tcPrChange w:id="343" w:author="Nathaniel Steven Riyadi" w:date="2025-06-19T16:32:00Z" w16du:dateUtc="2025-06-19T09:32:00Z">
              <w:tcPr>
                <w:tcW w:w="1276" w:type="dxa"/>
                <w:gridSpan w:val="2"/>
              </w:tcPr>
            </w:tcPrChange>
          </w:tcPr>
          <w:p w14:paraId="76B2C690" w14:textId="77777777" w:rsidR="00BA5826" w:rsidRDefault="00BA5826" w:rsidP="00DD75C6">
            <w:pPr>
              <w:pStyle w:val="Compact"/>
              <w:rPr>
                <w:ins w:id="344" w:author="Nathaniel Steven Riyadi" w:date="2025-06-19T16:09:00Z" w16du:dateUtc="2025-06-19T09:09:00Z"/>
              </w:rPr>
            </w:pPr>
            <w:ins w:id="345" w:author="Nathaniel Steven Riyadi" w:date="2025-06-19T16:09:00Z" w16du:dateUtc="2025-06-19T09:09:00Z">
              <w:r>
                <w:t>Penilaian sistematis media.</w:t>
              </w:r>
            </w:ins>
          </w:p>
        </w:tc>
        <w:tc>
          <w:tcPr>
            <w:tcW w:w="1275" w:type="dxa"/>
            <w:tcPrChange w:id="346" w:author="Nathaniel Steven Riyadi" w:date="2025-06-19T16:32:00Z" w16du:dateUtc="2025-06-19T09:32:00Z">
              <w:tcPr>
                <w:tcW w:w="1275" w:type="dxa"/>
              </w:tcPr>
            </w:tcPrChange>
          </w:tcPr>
          <w:p w14:paraId="43788763" w14:textId="77777777" w:rsidR="00BA5826" w:rsidRDefault="00BA5826" w:rsidP="00DD75C6">
            <w:pPr>
              <w:pStyle w:val="Compact"/>
              <w:rPr>
                <w:ins w:id="347" w:author="Nathaniel Steven Riyadi" w:date="2025-06-19T16:09:00Z" w16du:dateUtc="2025-06-19T09:09:00Z"/>
              </w:rPr>
            </w:pPr>
            <w:ins w:id="348" w:author="Nathaniel Steven Riyadi" w:date="2025-06-19T16:09:00Z" w16du:dateUtc="2025-06-19T09:09:00Z">
              <w:r>
                <w:t>Perluas ke media lain dan kasus lain.</w:t>
              </w:r>
            </w:ins>
          </w:p>
        </w:tc>
      </w:tr>
      <w:tr w:rsidR="007850B9" w14:paraId="495F9491" w14:textId="77777777" w:rsidTr="007850B9">
        <w:tblPrEx>
          <w:tblW w:w="5149" w:type="pct"/>
          <w:tblLayout w:type="fixed"/>
          <w:tblLook w:val="0020" w:firstRow="1" w:lastRow="0" w:firstColumn="0" w:lastColumn="0" w:noHBand="0" w:noVBand="0"/>
          <w:tblPrExChange w:id="349" w:author="Nathaniel Steven Riyadi" w:date="2025-06-19T16:32:00Z" w16du:dateUtc="2025-06-19T09:32:00Z">
            <w:tblPrEx>
              <w:tblW w:w="5149" w:type="pct"/>
              <w:tblLayout w:type="fixed"/>
              <w:tblLook w:val="0020" w:firstRow="1" w:lastRow="0" w:firstColumn="0" w:lastColumn="0" w:noHBand="0" w:noVBand="0"/>
            </w:tblPrEx>
          </w:tblPrExChange>
        </w:tblPrEx>
        <w:trPr>
          <w:ins w:id="350" w:author="Nathaniel Steven Riyadi" w:date="2025-06-19T16:29:00Z" w16du:dateUtc="2025-06-19T09:29:00Z"/>
        </w:trPr>
        <w:tc>
          <w:tcPr>
            <w:tcW w:w="567" w:type="dxa"/>
            <w:tcPrChange w:id="351" w:author="Nathaniel Steven Riyadi" w:date="2025-06-19T16:32:00Z" w16du:dateUtc="2025-06-19T09:32:00Z">
              <w:tcPr>
                <w:tcW w:w="567" w:type="dxa"/>
              </w:tcPr>
            </w:tcPrChange>
          </w:tcPr>
          <w:p w14:paraId="178C1FDD" w14:textId="4482A750" w:rsidR="00B1436D" w:rsidRDefault="00B1436D" w:rsidP="00DD75C6">
            <w:pPr>
              <w:pStyle w:val="Compact"/>
              <w:rPr>
                <w:ins w:id="352" w:author="Nathaniel Steven Riyadi" w:date="2025-06-19T16:29:00Z" w16du:dateUtc="2025-06-19T09:29:00Z"/>
              </w:rPr>
            </w:pPr>
            <w:ins w:id="353" w:author="Nathaniel Steven Riyadi" w:date="2025-06-19T16:30:00Z" w16du:dateUtc="2025-06-19T09:30:00Z">
              <w:r>
                <w:t>7</w:t>
              </w:r>
            </w:ins>
          </w:p>
        </w:tc>
        <w:tc>
          <w:tcPr>
            <w:tcW w:w="1557" w:type="dxa"/>
            <w:tcPrChange w:id="354" w:author="Nathaniel Steven Riyadi" w:date="2025-06-19T16:32:00Z" w16du:dateUtc="2025-06-19T09:32:00Z">
              <w:tcPr>
                <w:tcW w:w="1557" w:type="dxa"/>
              </w:tcPr>
            </w:tcPrChange>
          </w:tcPr>
          <w:p w14:paraId="75AF2FE2" w14:textId="77777777" w:rsidR="00B1436D" w:rsidRDefault="00B1436D" w:rsidP="00DD75C6">
            <w:pPr>
              <w:pStyle w:val="Compact"/>
              <w:rPr>
                <w:ins w:id="355" w:author="Nathaniel Steven Riyadi" w:date="2025-06-19T16:29:00Z" w16du:dateUtc="2025-06-19T09:29:00Z"/>
              </w:rPr>
            </w:pPr>
            <w:ins w:id="356" w:author="Nathaniel Steven Riyadi" w:date="2025-06-19T16:29:00Z" w16du:dateUtc="2025-06-19T09:29:00Z">
              <w:r>
                <w:t>P2P Lending Sentiment in Online News (Suryono &amp; Budi, 2020)</w:t>
              </w:r>
            </w:ins>
          </w:p>
        </w:tc>
        <w:tc>
          <w:tcPr>
            <w:tcW w:w="1346" w:type="dxa"/>
            <w:tcPrChange w:id="357" w:author="Nathaniel Steven Riyadi" w:date="2025-06-19T16:32:00Z" w16du:dateUtc="2025-06-19T09:32:00Z">
              <w:tcPr>
                <w:tcW w:w="1346" w:type="dxa"/>
              </w:tcPr>
            </w:tcPrChange>
          </w:tcPr>
          <w:p w14:paraId="5CCCDFB2" w14:textId="77777777" w:rsidR="00B1436D" w:rsidRDefault="00B1436D" w:rsidP="00DD75C6">
            <w:pPr>
              <w:pStyle w:val="Compact"/>
              <w:rPr>
                <w:ins w:id="358" w:author="Nathaniel Steven Riyadi" w:date="2025-06-19T16:29:00Z" w16du:dateUtc="2025-06-19T09:29:00Z"/>
              </w:rPr>
            </w:pPr>
            <w:ins w:id="359" w:author="Nathaniel Steven Riyadi" w:date="2025-06-19T16:29:00Z" w16du:dateUtc="2025-06-19T09:29:00Z">
              <w:r>
                <w:t>Minimnya analisis sentimen berita finansial.</w:t>
              </w:r>
            </w:ins>
          </w:p>
        </w:tc>
        <w:tc>
          <w:tcPr>
            <w:tcW w:w="1208" w:type="dxa"/>
            <w:tcPrChange w:id="360" w:author="Nathaniel Steven Riyadi" w:date="2025-06-19T16:32:00Z" w16du:dateUtc="2025-06-19T09:32:00Z">
              <w:tcPr>
                <w:tcW w:w="1206" w:type="dxa"/>
              </w:tcPr>
            </w:tcPrChange>
          </w:tcPr>
          <w:p w14:paraId="3AAE8D66" w14:textId="77777777" w:rsidR="00B1436D" w:rsidRDefault="00B1436D" w:rsidP="00DD75C6">
            <w:pPr>
              <w:pStyle w:val="Compact"/>
              <w:rPr>
                <w:ins w:id="361" w:author="Nathaniel Steven Riyadi" w:date="2025-06-19T16:29:00Z" w16du:dateUtc="2025-06-19T09:29:00Z"/>
              </w:rPr>
            </w:pPr>
            <w:ins w:id="362" w:author="Nathaniel Steven Riyadi" w:date="2025-06-19T16:29:00Z" w16du:dateUtc="2025-06-19T09:29:00Z">
              <w:r>
                <w:t>NB, SVM, RF, LR.</w:t>
              </w:r>
            </w:ins>
          </w:p>
        </w:tc>
        <w:tc>
          <w:tcPr>
            <w:tcW w:w="992" w:type="dxa"/>
            <w:tcPrChange w:id="363" w:author="Nathaniel Steven Riyadi" w:date="2025-06-19T16:32:00Z" w16du:dateUtc="2025-06-19T09:32:00Z">
              <w:tcPr>
                <w:tcW w:w="1278" w:type="dxa"/>
                <w:gridSpan w:val="4"/>
              </w:tcPr>
            </w:tcPrChange>
          </w:tcPr>
          <w:p w14:paraId="557364CF" w14:textId="77777777" w:rsidR="00B1436D" w:rsidRDefault="00B1436D" w:rsidP="00DD75C6">
            <w:pPr>
              <w:pStyle w:val="Compact"/>
              <w:rPr>
                <w:ins w:id="364" w:author="Nathaniel Steven Riyadi" w:date="2025-06-19T16:29:00Z" w16du:dateUtc="2025-06-19T09:29:00Z"/>
              </w:rPr>
            </w:pPr>
            <w:ins w:id="365" w:author="Nathaniel Steven Riyadi" w:date="2025-06-19T16:29:00Z" w16du:dateUtc="2025-06-19T09:29:00Z">
              <w:r>
                <w:t>Analisis berita fintech.</w:t>
              </w:r>
            </w:ins>
          </w:p>
        </w:tc>
        <w:tc>
          <w:tcPr>
            <w:tcW w:w="1418" w:type="dxa"/>
            <w:tcPrChange w:id="366" w:author="Nathaniel Steven Riyadi" w:date="2025-06-19T16:32:00Z" w16du:dateUtc="2025-06-19T09:32:00Z">
              <w:tcPr>
                <w:tcW w:w="1161" w:type="dxa"/>
                <w:gridSpan w:val="2"/>
              </w:tcPr>
            </w:tcPrChange>
          </w:tcPr>
          <w:p w14:paraId="46EF4279" w14:textId="77777777" w:rsidR="00B1436D" w:rsidRDefault="00B1436D" w:rsidP="00DD75C6">
            <w:pPr>
              <w:pStyle w:val="Compact"/>
              <w:rPr>
                <w:ins w:id="367" w:author="Nathaniel Steven Riyadi" w:date="2025-06-19T16:29:00Z" w16du:dateUtc="2025-06-19T09:29:00Z"/>
              </w:rPr>
            </w:pPr>
            <w:ins w:id="368" w:author="Nathaniel Steven Riyadi" w:date="2025-06-19T16:29:00Z" w16du:dateUtc="2025-06-19T09:29:00Z">
              <w:r>
                <w:t>Bantu regulator &amp; investor.</w:t>
              </w:r>
            </w:ins>
          </w:p>
        </w:tc>
        <w:tc>
          <w:tcPr>
            <w:tcW w:w="1276" w:type="dxa"/>
            <w:tcPrChange w:id="369" w:author="Nathaniel Steven Riyadi" w:date="2025-06-19T16:32:00Z" w16du:dateUtc="2025-06-19T09:32:00Z">
              <w:tcPr>
                <w:tcW w:w="1249" w:type="dxa"/>
              </w:tcPr>
            </w:tcPrChange>
          </w:tcPr>
          <w:p w14:paraId="63D5FDA9" w14:textId="77777777" w:rsidR="00B1436D" w:rsidRDefault="00B1436D" w:rsidP="00DD75C6">
            <w:pPr>
              <w:pStyle w:val="Compact"/>
              <w:rPr>
                <w:ins w:id="370" w:author="Nathaniel Steven Riyadi" w:date="2025-06-19T16:29:00Z" w16du:dateUtc="2025-06-19T09:29:00Z"/>
              </w:rPr>
            </w:pPr>
            <w:ins w:id="371" w:author="Nathaniel Steven Riyadi" w:date="2025-06-19T16:29:00Z" w16du:dateUtc="2025-06-19T09:29:00Z">
              <w:r>
                <w:t>Model ML klasik.</w:t>
              </w:r>
            </w:ins>
          </w:p>
        </w:tc>
        <w:tc>
          <w:tcPr>
            <w:tcW w:w="1275" w:type="dxa"/>
            <w:tcPrChange w:id="372" w:author="Nathaniel Steven Riyadi" w:date="2025-06-19T16:32:00Z" w16du:dateUtc="2025-06-19T09:32:00Z">
              <w:tcPr>
                <w:tcW w:w="1275" w:type="dxa"/>
              </w:tcPr>
            </w:tcPrChange>
          </w:tcPr>
          <w:p w14:paraId="23713734" w14:textId="77777777" w:rsidR="00B1436D" w:rsidRDefault="00B1436D" w:rsidP="00DD75C6">
            <w:pPr>
              <w:pStyle w:val="Compact"/>
              <w:rPr>
                <w:ins w:id="373" w:author="Nathaniel Steven Riyadi" w:date="2025-06-19T16:29:00Z" w16du:dateUtc="2025-06-19T09:29:00Z"/>
              </w:rPr>
            </w:pPr>
            <w:ins w:id="374" w:author="Nathaniel Steven Riyadi" w:date="2025-06-19T16:29:00Z" w16du:dateUtc="2025-06-19T09:29:00Z">
              <w:r>
                <w:t>Tambahkan temporal analysis.</w:t>
              </w:r>
            </w:ins>
          </w:p>
        </w:tc>
      </w:tr>
      <w:tr w:rsidR="007850B9" w14:paraId="6420CA4B" w14:textId="77777777" w:rsidTr="007850B9">
        <w:tblPrEx>
          <w:tblW w:w="5149" w:type="pct"/>
          <w:tblLayout w:type="fixed"/>
          <w:tblLook w:val="0020" w:firstRow="1" w:lastRow="0" w:firstColumn="0" w:lastColumn="0" w:noHBand="0" w:noVBand="0"/>
          <w:tblPrExChange w:id="375" w:author="Nathaniel Steven Riyadi" w:date="2025-06-19T16:32:00Z" w16du:dateUtc="2025-06-19T09:32:00Z">
            <w:tblPrEx>
              <w:tblW w:w="5149" w:type="pct"/>
              <w:tblLayout w:type="fixed"/>
              <w:tblLook w:val="0020" w:firstRow="1" w:lastRow="0" w:firstColumn="0" w:lastColumn="0" w:noHBand="0" w:noVBand="0"/>
            </w:tblPrEx>
          </w:tblPrExChange>
        </w:tblPrEx>
        <w:trPr>
          <w:ins w:id="376" w:author="Nathaniel Steven Riyadi" w:date="2025-06-19T16:30:00Z" w16du:dateUtc="2025-06-19T09:30:00Z"/>
        </w:trPr>
        <w:tc>
          <w:tcPr>
            <w:tcW w:w="567" w:type="dxa"/>
            <w:tcPrChange w:id="377" w:author="Nathaniel Steven Riyadi" w:date="2025-06-19T16:32:00Z" w16du:dateUtc="2025-06-19T09:32:00Z">
              <w:tcPr>
                <w:tcW w:w="567" w:type="dxa"/>
              </w:tcPr>
            </w:tcPrChange>
          </w:tcPr>
          <w:p w14:paraId="5504F4D3" w14:textId="6184AB4F" w:rsidR="00B1436D" w:rsidRDefault="00B1436D" w:rsidP="00DD75C6">
            <w:pPr>
              <w:pStyle w:val="Compact"/>
              <w:rPr>
                <w:ins w:id="378" w:author="Nathaniel Steven Riyadi" w:date="2025-06-19T16:30:00Z" w16du:dateUtc="2025-06-19T09:30:00Z"/>
              </w:rPr>
            </w:pPr>
            <w:ins w:id="379" w:author="Nathaniel Steven Riyadi" w:date="2025-06-19T16:30:00Z" w16du:dateUtc="2025-06-19T09:30:00Z">
              <w:r>
                <w:t>8</w:t>
              </w:r>
            </w:ins>
          </w:p>
        </w:tc>
        <w:tc>
          <w:tcPr>
            <w:tcW w:w="1557" w:type="dxa"/>
            <w:tcPrChange w:id="380" w:author="Nathaniel Steven Riyadi" w:date="2025-06-19T16:32:00Z" w16du:dateUtc="2025-06-19T09:32:00Z">
              <w:tcPr>
                <w:tcW w:w="1557" w:type="dxa"/>
              </w:tcPr>
            </w:tcPrChange>
          </w:tcPr>
          <w:p w14:paraId="3A31324C" w14:textId="77777777" w:rsidR="00B1436D" w:rsidRDefault="00B1436D" w:rsidP="00DD75C6">
            <w:pPr>
              <w:pStyle w:val="Compact"/>
              <w:rPr>
                <w:ins w:id="381" w:author="Nathaniel Steven Riyadi" w:date="2025-06-19T16:30:00Z" w16du:dateUtc="2025-06-19T09:30:00Z"/>
              </w:rPr>
            </w:pPr>
            <w:ins w:id="382" w:author="Nathaniel Steven Riyadi" w:date="2025-06-19T16:30:00Z" w16du:dateUtc="2025-06-19T09:30:00Z">
              <w:r>
                <w:t>Sentiment Pilpres via YouTube (Ma’aly et al., 2024)</w:t>
              </w:r>
            </w:ins>
          </w:p>
        </w:tc>
        <w:tc>
          <w:tcPr>
            <w:tcW w:w="1346" w:type="dxa"/>
            <w:tcPrChange w:id="383" w:author="Nathaniel Steven Riyadi" w:date="2025-06-19T16:32:00Z" w16du:dateUtc="2025-06-19T09:32:00Z">
              <w:tcPr>
                <w:tcW w:w="1346" w:type="dxa"/>
              </w:tcPr>
            </w:tcPrChange>
          </w:tcPr>
          <w:p w14:paraId="0C6359D1" w14:textId="77777777" w:rsidR="00B1436D" w:rsidRDefault="00B1436D" w:rsidP="00DD75C6">
            <w:pPr>
              <w:pStyle w:val="Compact"/>
              <w:rPr>
                <w:ins w:id="384" w:author="Nathaniel Steven Riyadi" w:date="2025-06-19T16:30:00Z" w16du:dateUtc="2025-06-19T09:30:00Z"/>
              </w:rPr>
            </w:pPr>
            <w:ins w:id="385" w:author="Nathaniel Steven Riyadi" w:date="2025-06-19T16:30:00Z" w16du:dateUtc="2025-06-19T09:30:00Z">
              <w:r>
                <w:t>Minimnya klasifikasi multi-label opini politik.</w:t>
              </w:r>
            </w:ins>
          </w:p>
        </w:tc>
        <w:tc>
          <w:tcPr>
            <w:tcW w:w="1208" w:type="dxa"/>
            <w:tcPrChange w:id="386" w:author="Nathaniel Steven Riyadi" w:date="2025-06-19T16:32:00Z" w16du:dateUtc="2025-06-19T09:32:00Z">
              <w:tcPr>
                <w:tcW w:w="1206" w:type="dxa"/>
              </w:tcPr>
            </w:tcPrChange>
          </w:tcPr>
          <w:p w14:paraId="5A794FFC" w14:textId="77777777" w:rsidR="00B1436D" w:rsidRDefault="00B1436D" w:rsidP="00DD75C6">
            <w:pPr>
              <w:pStyle w:val="Compact"/>
              <w:rPr>
                <w:ins w:id="387" w:author="Nathaniel Steven Riyadi" w:date="2025-06-19T16:30:00Z" w16du:dateUtc="2025-06-19T09:30:00Z"/>
              </w:rPr>
            </w:pPr>
            <w:ins w:id="388" w:author="Nathaniel Steven Riyadi" w:date="2025-06-19T16:30:00Z" w16du:dateUtc="2025-06-19T09:30:00Z">
              <w:r>
                <w:t>CNN + BiLSTM.</w:t>
              </w:r>
            </w:ins>
          </w:p>
        </w:tc>
        <w:tc>
          <w:tcPr>
            <w:tcW w:w="992" w:type="dxa"/>
            <w:tcPrChange w:id="389" w:author="Nathaniel Steven Riyadi" w:date="2025-06-19T16:32:00Z" w16du:dateUtc="2025-06-19T09:32:00Z">
              <w:tcPr>
                <w:tcW w:w="1278" w:type="dxa"/>
                <w:gridSpan w:val="4"/>
              </w:tcPr>
            </w:tcPrChange>
          </w:tcPr>
          <w:p w14:paraId="7AFE6510" w14:textId="77777777" w:rsidR="00B1436D" w:rsidRDefault="00B1436D" w:rsidP="00DD75C6">
            <w:pPr>
              <w:pStyle w:val="Compact"/>
              <w:rPr>
                <w:ins w:id="390" w:author="Nathaniel Steven Riyadi" w:date="2025-06-19T16:30:00Z" w16du:dateUtc="2025-06-19T09:30:00Z"/>
              </w:rPr>
            </w:pPr>
            <w:ins w:id="391" w:author="Nathaniel Steven Riyadi" w:date="2025-06-19T16:30:00Z" w16du:dateUtc="2025-06-19T09:30:00Z">
              <w:r>
                <w:t>Klasifikasi opini kompleks.</w:t>
              </w:r>
            </w:ins>
          </w:p>
        </w:tc>
        <w:tc>
          <w:tcPr>
            <w:tcW w:w="1418" w:type="dxa"/>
            <w:tcPrChange w:id="392" w:author="Nathaniel Steven Riyadi" w:date="2025-06-19T16:32:00Z" w16du:dateUtc="2025-06-19T09:32:00Z">
              <w:tcPr>
                <w:tcW w:w="1161" w:type="dxa"/>
                <w:gridSpan w:val="2"/>
              </w:tcPr>
            </w:tcPrChange>
          </w:tcPr>
          <w:p w14:paraId="0C7813F2" w14:textId="77777777" w:rsidR="00B1436D" w:rsidRDefault="00B1436D" w:rsidP="00DD75C6">
            <w:pPr>
              <w:pStyle w:val="Compact"/>
              <w:rPr>
                <w:ins w:id="393" w:author="Nathaniel Steven Riyadi" w:date="2025-06-19T16:30:00Z" w16du:dateUtc="2025-06-19T09:30:00Z"/>
              </w:rPr>
            </w:pPr>
            <w:ins w:id="394" w:author="Nathaniel Steven Riyadi" w:date="2025-06-19T16:30:00Z" w16du:dateUtc="2025-06-19T09:30:00Z">
              <w:r>
                <w:t>Pemetaan opini masyarakat.</w:t>
              </w:r>
            </w:ins>
          </w:p>
        </w:tc>
        <w:tc>
          <w:tcPr>
            <w:tcW w:w="1276" w:type="dxa"/>
            <w:tcPrChange w:id="395" w:author="Nathaniel Steven Riyadi" w:date="2025-06-19T16:32:00Z" w16du:dateUtc="2025-06-19T09:32:00Z">
              <w:tcPr>
                <w:tcW w:w="1249" w:type="dxa"/>
              </w:tcPr>
            </w:tcPrChange>
          </w:tcPr>
          <w:p w14:paraId="75A1EB93" w14:textId="77777777" w:rsidR="00B1436D" w:rsidRDefault="00B1436D" w:rsidP="00DD75C6">
            <w:pPr>
              <w:pStyle w:val="Compact"/>
              <w:rPr>
                <w:ins w:id="396" w:author="Nathaniel Steven Riyadi" w:date="2025-06-19T16:30:00Z" w16du:dateUtc="2025-06-19T09:30:00Z"/>
              </w:rPr>
            </w:pPr>
            <w:ins w:id="397" w:author="Nathaniel Steven Riyadi" w:date="2025-06-19T16:30:00Z" w16du:dateUtc="2025-06-19T09:30:00Z">
              <w:r>
                <w:t>Deep learning untuk opini digital.</w:t>
              </w:r>
            </w:ins>
          </w:p>
        </w:tc>
        <w:tc>
          <w:tcPr>
            <w:tcW w:w="1275" w:type="dxa"/>
            <w:tcPrChange w:id="398" w:author="Nathaniel Steven Riyadi" w:date="2025-06-19T16:32:00Z" w16du:dateUtc="2025-06-19T09:32:00Z">
              <w:tcPr>
                <w:tcW w:w="1275" w:type="dxa"/>
              </w:tcPr>
            </w:tcPrChange>
          </w:tcPr>
          <w:p w14:paraId="5FD75D3D" w14:textId="77777777" w:rsidR="00B1436D" w:rsidRDefault="00B1436D" w:rsidP="00DD75C6">
            <w:pPr>
              <w:pStyle w:val="Compact"/>
              <w:rPr>
                <w:ins w:id="399" w:author="Nathaniel Steven Riyadi" w:date="2025-06-19T16:30:00Z" w16du:dateUtc="2025-06-19T09:30:00Z"/>
              </w:rPr>
            </w:pPr>
            <w:ins w:id="400" w:author="Nathaniel Steven Riyadi" w:date="2025-06-19T16:30:00Z" w16du:dateUtc="2025-06-19T09:30:00Z">
              <w:r>
                <w:t>Integrasi lebih banyak platform.</w:t>
              </w:r>
            </w:ins>
          </w:p>
        </w:tc>
      </w:tr>
      <w:tr w:rsidR="007850B9" w14:paraId="730D36D3" w14:textId="77777777" w:rsidTr="007850B9">
        <w:tblPrEx>
          <w:tblW w:w="5149" w:type="pct"/>
          <w:tblLayout w:type="fixed"/>
          <w:tblLook w:val="0020" w:firstRow="1" w:lastRow="0" w:firstColumn="0" w:lastColumn="0" w:noHBand="0" w:noVBand="0"/>
          <w:tblPrExChange w:id="401" w:author="Nathaniel Steven Riyadi" w:date="2025-06-19T16:32:00Z" w16du:dateUtc="2025-06-19T09:32:00Z">
            <w:tblPrEx>
              <w:tblW w:w="5149" w:type="pct"/>
              <w:tblLayout w:type="fixed"/>
              <w:tblLook w:val="0020" w:firstRow="1" w:lastRow="0" w:firstColumn="0" w:lastColumn="0" w:noHBand="0" w:noVBand="0"/>
            </w:tblPrEx>
          </w:tblPrExChange>
        </w:tblPrEx>
        <w:trPr>
          <w:ins w:id="402" w:author="Nathaniel Steven Riyadi" w:date="2025-06-19T16:30:00Z" w16du:dateUtc="2025-06-19T09:30:00Z"/>
        </w:trPr>
        <w:tc>
          <w:tcPr>
            <w:tcW w:w="567" w:type="dxa"/>
            <w:tcPrChange w:id="403" w:author="Nathaniel Steven Riyadi" w:date="2025-06-19T16:32:00Z" w16du:dateUtc="2025-06-19T09:32:00Z">
              <w:tcPr>
                <w:tcW w:w="567" w:type="dxa"/>
              </w:tcPr>
            </w:tcPrChange>
          </w:tcPr>
          <w:p w14:paraId="56E20D31" w14:textId="754160DF" w:rsidR="00B1436D" w:rsidRDefault="00B1436D" w:rsidP="00DD75C6">
            <w:pPr>
              <w:pStyle w:val="Compact"/>
              <w:rPr>
                <w:ins w:id="404" w:author="Nathaniel Steven Riyadi" w:date="2025-06-19T16:30:00Z" w16du:dateUtc="2025-06-19T09:30:00Z"/>
              </w:rPr>
            </w:pPr>
            <w:ins w:id="405" w:author="Nathaniel Steven Riyadi" w:date="2025-06-19T16:30:00Z" w16du:dateUtc="2025-06-19T09:30:00Z">
              <w:r>
                <w:t>9</w:t>
              </w:r>
            </w:ins>
          </w:p>
        </w:tc>
        <w:tc>
          <w:tcPr>
            <w:tcW w:w="1557" w:type="dxa"/>
            <w:tcPrChange w:id="406" w:author="Nathaniel Steven Riyadi" w:date="2025-06-19T16:32:00Z" w16du:dateUtc="2025-06-19T09:32:00Z">
              <w:tcPr>
                <w:tcW w:w="1557" w:type="dxa"/>
              </w:tcPr>
            </w:tcPrChange>
          </w:tcPr>
          <w:p w14:paraId="3920EBC4" w14:textId="526C9883" w:rsidR="00B1436D" w:rsidRDefault="008B4F7D" w:rsidP="00DD75C6">
            <w:pPr>
              <w:pStyle w:val="Compact"/>
              <w:rPr>
                <w:ins w:id="407" w:author="Nathaniel Steven Riyadi" w:date="2025-06-19T16:30:00Z" w16du:dateUtc="2025-06-19T09:30:00Z"/>
              </w:rPr>
            </w:pPr>
            <w:r w:rsidRPr="008B4F7D">
              <w:rPr>
                <w:lang w:val="en"/>
              </w:rPr>
              <w:t>A systematic review on media bias detection</w:t>
            </w:r>
            <w:r w:rsidRPr="008B4F7D">
              <w:rPr>
                <w:lang w:val="en"/>
              </w:rPr>
              <w:t xml:space="preserve"> </w:t>
            </w:r>
            <w:ins w:id="408" w:author="Nathaniel Steven Riyadi" w:date="2025-06-19T16:30:00Z" w16du:dateUtc="2025-06-19T09:30:00Z">
              <w:r w:rsidR="00B1436D" w:rsidRPr="00B34222">
                <w:t>(</w:t>
              </w:r>
            </w:ins>
            <w:r w:rsidRPr="008B4F7D">
              <w:rPr>
                <w:lang w:val="en"/>
              </w:rPr>
              <w:t>Rodrigo-Ginés</w:t>
            </w:r>
            <w:ins w:id="409" w:author="Nathaniel Steven Riyadi" w:date="2025-06-19T16:30:00Z" w16du:dateUtc="2025-06-19T09:30:00Z">
              <w:r w:rsidR="00B1436D" w:rsidRPr="00B34222">
                <w:t>, 2024)</w:t>
              </w:r>
            </w:ins>
          </w:p>
        </w:tc>
        <w:tc>
          <w:tcPr>
            <w:tcW w:w="1346" w:type="dxa"/>
            <w:tcPrChange w:id="410" w:author="Nathaniel Steven Riyadi" w:date="2025-06-19T16:32:00Z" w16du:dateUtc="2025-06-19T09:32:00Z">
              <w:tcPr>
                <w:tcW w:w="1346" w:type="dxa"/>
              </w:tcPr>
            </w:tcPrChange>
          </w:tcPr>
          <w:p w14:paraId="3F01854F" w14:textId="77777777" w:rsidR="00B1436D" w:rsidRDefault="00B1436D" w:rsidP="00DD75C6">
            <w:pPr>
              <w:pStyle w:val="Compact"/>
              <w:rPr>
                <w:ins w:id="411" w:author="Nathaniel Steven Riyadi" w:date="2025-06-19T16:30:00Z" w16du:dateUtc="2025-06-19T09:30:00Z"/>
              </w:rPr>
            </w:pPr>
            <w:ins w:id="412" w:author="Nathaniel Steven Riyadi" w:date="2025-06-19T16:30:00Z" w16du:dateUtc="2025-06-19T09:30:00Z">
              <w:r w:rsidRPr="00B34222">
                <w:t>Deteksi bias media belum memiliki definisi operasional dan pendekatan seragam.</w:t>
              </w:r>
            </w:ins>
          </w:p>
        </w:tc>
        <w:tc>
          <w:tcPr>
            <w:tcW w:w="1208" w:type="dxa"/>
            <w:tcPrChange w:id="413" w:author="Nathaniel Steven Riyadi" w:date="2025-06-19T16:32:00Z" w16du:dateUtc="2025-06-19T09:32:00Z">
              <w:tcPr>
                <w:tcW w:w="1206" w:type="dxa"/>
              </w:tcPr>
            </w:tcPrChange>
          </w:tcPr>
          <w:p w14:paraId="38641000" w14:textId="77777777" w:rsidR="00B1436D" w:rsidRDefault="00B1436D" w:rsidP="00DD75C6">
            <w:pPr>
              <w:rPr>
                <w:ins w:id="414" w:author="Nathaniel Steven Riyadi" w:date="2025-06-19T16:30:00Z" w16du:dateUtc="2025-06-19T09:30:00Z"/>
              </w:rPr>
            </w:pPr>
            <w:ins w:id="415" w:author="Nathaniel Steven Riyadi" w:date="2025-06-19T16:30:00Z" w16du:dateUtc="2025-06-19T09:30:00Z">
              <w:r>
                <w:t>Telaah sistematis 63 studi tentang deteksi bias media.</w:t>
              </w:r>
            </w:ins>
          </w:p>
          <w:p w14:paraId="71C6A3D8" w14:textId="77777777" w:rsidR="00B1436D" w:rsidRDefault="00B1436D" w:rsidP="00DD75C6">
            <w:pPr>
              <w:pStyle w:val="Compact"/>
              <w:rPr>
                <w:ins w:id="416" w:author="Nathaniel Steven Riyadi" w:date="2025-06-19T16:30:00Z" w16du:dateUtc="2025-06-19T09:30:00Z"/>
              </w:rPr>
            </w:pPr>
          </w:p>
        </w:tc>
        <w:tc>
          <w:tcPr>
            <w:tcW w:w="992" w:type="dxa"/>
            <w:vAlign w:val="center"/>
            <w:tcPrChange w:id="417" w:author="Nathaniel Steven Riyadi" w:date="2025-06-19T16:32:00Z" w16du:dateUtc="2025-06-19T09:32:00Z">
              <w:tcPr>
                <w:tcW w:w="1136" w:type="dxa"/>
                <w:gridSpan w:val="3"/>
                <w:vAlign w:val="center"/>
              </w:tcPr>
            </w:tcPrChange>
          </w:tcPr>
          <w:p w14:paraId="6C88791F" w14:textId="77777777" w:rsidR="00B1436D" w:rsidRDefault="00B1436D" w:rsidP="00DD75C6">
            <w:pPr>
              <w:pStyle w:val="Compact"/>
              <w:rPr>
                <w:ins w:id="418" w:author="Nathaniel Steven Riyadi" w:date="2025-06-19T16:30:00Z" w16du:dateUtc="2025-06-19T09:30:00Z"/>
              </w:rPr>
            </w:pPr>
            <w:ins w:id="419" w:author="Nathaniel Steven Riyadi" w:date="2025-06-19T16:30:00Z" w16du:dateUtc="2025-06-19T09:30:00Z">
              <w:r>
                <w:t>Petakan jenis bias dan metode deteksi yang paling efektif.</w:t>
              </w:r>
            </w:ins>
          </w:p>
        </w:tc>
        <w:tc>
          <w:tcPr>
            <w:tcW w:w="1418" w:type="dxa"/>
            <w:vAlign w:val="center"/>
            <w:tcPrChange w:id="420" w:author="Nathaniel Steven Riyadi" w:date="2025-06-19T16:32:00Z" w16du:dateUtc="2025-06-19T09:32:00Z">
              <w:tcPr>
                <w:tcW w:w="1276" w:type="dxa"/>
                <w:gridSpan w:val="2"/>
                <w:vAlign w:val="center"/>
              </w:tcPr>
            </w:tcPrChange>
          </w:tcPr>
          <w:p w14:paraId="4A9B8A94" w14:textId="77777777" w:rsidR="00B1436D" w:rsidRDefault="00B1436D" w:rsidP="00DD75C6">
            <w:pPr>
              <w:pStyle w:val="Compact"/>
              <w:rPr>
                <w:ins w:id="421" w:author="Nathaniel Steven Riyadi" w:date="2025-06-19T16:30:00Z" w16du:dateUtc="2025-06-19T09:30:00Z"/>
              </w:rPr>
            </w:pPr>
            <w:ins w:id="422" w:author="Nathaniel Steven Riyadi" w:date="2025-06-19T16:30:00Z" w16du:dateUtc="2025-06-19T09:30:00Z">
              <w:r>
                <w:t>Panduan lengkap untuk pengembangan sistem deteksi bias otomatis.</w:t>
              </w:r>
            </w:ins>
          </w:p>
        </w:tc>
        <w:tc>
          <w:tcPr>
            <w:tcW w:w="1276" w:type="dxa"/>
            <w:vAlign w:val="center"/>
            <w:tcPrChange w:id="423" w:author="Nathaniel Steven Riyadi" w:date="2025-06-19T16:32:00Z" w16du:dateUtc="2025-06-19T09:32:00Z">
              <w:tcPr>
                <w:tcW w:w="1276" w:type="dxa"/>
                <w:gridSpan w:val="2"/>
                <w:vAlign w:val="center"/>
              </w:tcPr>
            </w:tcPrChange>
          </w:tcPr>
          <w:p w14:paraId="4C203465" w14:textId="77777777" w:rsidR="00B1436D" w:rsidRDefault="00B1436D" w:rsidP="00DD75C6">
            <w:pPr>
              <w:pStyle w:val="Compact"/>
              <w:rPr>
                <w:ins w:id="424" w:author="Nathaniel Steven Riyadi" w:date="2025-06-19T16:30:00Z" w16du:dateUtc="2025-06-19T09:30:00Z"/>
              </w:rPr>
            </w:pPr>
            <w:ins w:id="425" w:author="Nathaniel Steven Riyadi" w:date="2025-06-19T16:30:00Z" w16du:dateUtc="2025-06-19T09:30:00Z">
              <w:r>
                <w:t>Rekomendasi penggunaan Transformer dan dataset beragam.</w:t>
              </w:r>
            </w:ins>
          </w:p>
        </w:tc>
        <w:tc>
          <w:tcPr>
            <w:tcW w:w="1275" w:type="dxa"/>
            <w:vAlign w:val="center"/>
            <w:tcPrChange w:id="426" w:author="Nathaniel Steven Riyadi" w:date="2025-06-19T16:32:00Z" w16du:dateUtc="2025-06-19T09:32:00Z">
              <w:tcPr>
                <w:tcW w:w="1275" w:type="dxa"/>
                <w:vAlign w:val="center"/>
              </w:tcPr>
            </w:tcPrChange>
          </w:tcPr>
          <w:p w14:paraId="0A86DE5C" w14:textId="77777777" w:rsidR="00B1436D" w:rsidRDefault="00B1436D" w:rsidP="00DD75C6">
            <w:pPr>
              <w:pStyle w:val="Compact"/>
              <w:rPr>
                <w:ins w:id="427" w:author="Nathaniel Steven Riyadi" w:date="2025-06-19T16:30:00Z" w16du:dateUtc="2025-06-19T09:30:00Z"/>
              </w:rPr>
            </w:pPr>
            <w:ins w:id="428" w:author="Nathaniel Steven Riyadi" w:date="2025-06-19T16:30:00Z" w16du:dateUtc="2025-06-19T09:30:00Z">
              <w:r>
                <w:t>Gunakan temuan ini untuk klasifikasi objektivitas berita lokal.</w:t>
              </w:r>
            </w:ins>
          </w:p>
        </w:tc>
      </w:tr>
      <w:tr w:rsidR="007850B9" w14:paraId="588C77FF" w14:textId="77777777" w:rsidTr="007850B9">
        <w:tblPrEx>
          <w:tblW w:w="5149" w:type="pct"/>
          <w:tblLayout w:type="fixed"/>
          <w:tblLook w:val="0020" w:firstRow="1" w:lastRow="0" w:firstColumn="0" w:lastColumn="0" w:noHBand="0" w:noVBand="0"/>
          <w:tblPrExChange w:id="429" w:author="Nathaniel Steven Riyadi" w:date="2025-06-19T16:32:00Z" w16du:dateUtc="2025-06-19T09:32:00Z">
            <w:tblPrEx>
              <w:tblW w:w="5149" w:type="pct"/>
              <w:tblLayout w:type="fixed"/>
              <w:tblLook w:val="0020" w:firstRow="1" w:lastRow="0" w:firstColumn="0" w:lastColumn="0" w:noHBand="0" w:noVBand="0"/>
            </w:tblPrEx>
          </w:tblPrExChange>
        </w:tblPrEx>
        <w:trPr>
          <w:ins w:id="430" w:author="Nathaniel Steven Riyadi" w:date="2025-06-19T16:09:00Z" w16du:dateUtc="2025-06-19T09:09:00Z"/>
        </w:trPr>
        <w:tc>
          <w:tcPr>
            <w:tcW w:w="567" w:type="dxa"/>
            <w:tcPrChange w:id="431" w:author="Nathaniel Steven Riyadi" w:date="2025-06-19T16:32:00Z" w16du:dateUtc="2025-06-19T09:32:00Z">
              <w:tcPr>
                <w:tcW w:w="567" w:type="dxa"/>
              </w:tcPr>
            </w:tcPrChange>
          </w:tcPr>
          <w:p w14:paraId="3C2B5D68" w14:textId="4599F99D" w:rsidR="00BA5826" w:rsidRDefault="00B1436D" w:rsidP="00DD75C6">
            <w:pPr>
              <w:pStyle w:val="Compact"/>
              <w:rPr>
                <w:ins w:id="432" w:author="Nathaniel Steven Riyadi" w:date="2025-06-19T16:09:00Z" w16du:dateUtc="2025-06-19T09:09:00Z"/>
              </w:rPr>
            </w:pPr>
            <w:ins w:id="433" w:author="Nathaniel Steven Riyadi" w:date="2025-06-19T16:30:00Z" w16du:dateUtc="2025-06-19T09:30:00Z">
              <w:r>
                <w:t>10</w:t>
              </w:r>
            </w:ins>
          </w:p>
        </w:tc>
        <w:tc>
          <w:tcPr>
            <w:tcW w:w="1557" w:type="dxa"/>
            <w:tcPrChange w:id="434" w:author="Nathaniel Steven Riyadi" w:date="2025-06-19T16:32:00Z" w16du:dateUtc="2025-06-19T09:32:00Z">
              <w:tcPr>
                <w:tcW w:w="1557" w:type="dxa"/>
              </w:tcPr>
            </w:tcPrChange>
          </w:tcPr>
          <w:p w14:paraId="66AB455C" w14:textId="77777777" w:rsidR="00BA5826" w:rsidRDefault="00BA5826" w:rsidP="00DD75C6">
            <w:pPr>
              <w:pStyle w:val="Compact"/>
              <w:rPr>
                <w:ins w:id="435" w:author="Nathaniel Steven Riyadi" w:date="2025-06-19T16:09:00Z" w16du:dateUtc="2025-06-19T09:09:00Z"/>
              </w:rPr>
            </w:pPr>
            <w:ins w:id="436" w:author="Nathaniel Steven Riyadi" w:date="2025-06-19T16:09:00Z" w16du:dateUtc="2025-06-19T09:09:00Z">
              <w:r>
                <w:t>Sentiment Analysis with Transformers and BERT (IISA 2023)</w:t>
              </w:r>
            </w:ins>
          </w:p>
        </w:tc>
        <w:tc>
          <w:tcPr>
            <w:tcW w:w="1346" w:type="dxa"/>
            <w:tcPrChange w:id="437" w:author="Nathaniel Steven Riyadi" w:date="2025-06-19T16:32:00Z" w16du:dateUtc="2025-06-19T09:32:00Z">
              <w:tcPr>
                <w:tcW w:w="1346" w:type="dxa"/>
              </w:tcPr>
            </w:tcPrChange>
          </w:tcPr>
          <w:p w14:paraId="5390BE73" w14:textId="77777777" w:rsidR="00BA5826" w:rsidRDefault="00BA5826" w:rsidP="00DD75C6">
            <w:pPr>
              <w:pStyle w:val="Compact"/>
              <w:rPr>
                <w:ins w:id="438" w:author="Nathaniel Steven Riyadi" w:date="2025-06-19T16:09:00Z" w16du:dateUtc="2025-06-19T09:09:00Z"/>
              </w:rPr>
            </w:pPr>
            <w:ins w:id="439" w:author="Nathaniel Steven Riyadi" w:date="2025-06-19T16:09:00Z" w16du:dateUtc="2025-06-19T09:09:00Z">
              <w:r>
                <w:t>Pendekatan tunggal terbatas.</w:t>
              </w:r>
            </w:ins>
          </w:p>
        </w:tc>
        <w:tc>
          <w:tcPr>
            <w:tcW w:w="1208" w:type="dxa"/>
            <w:tcPrChange w:id="440" w:author="Nathaniel Steven Riyadi" w:date="2025-06-19T16:32:00Z" w16du:dateUtc="2025-06-19T09:32:00Z">
              <w:tcPr>
                <w:tcW w:w="1206" w:type="dxa"/>
              </w:tcPr>
            </w:tcPrChange>
          </w:tcPr>
          <w:p w14:paraId="72E72E6C" w14:textId="77777777" w:rsidR="00BA5826" w:rsidRDefault="00BA5826" w:rsidP="00DD75C6">
            <w:pPr>
              <w:pStyle w:val="Compact"/>
              <w:rPr>
                <w:ins w:id="441" w:author="Nathaniel Steven Riyadi" w:date="2025-06-19T16:09:00Z" w16du:dateUtc="2025-06-19T09:09:00Z"/>
              </w:rPr>
            </w:pPr>
            <w:ins w:id="442" w:author="Nathaniel Steven Riyadi" w:date="2025-06-19T16:09:00Z" w16du:dateUtc="2025-06-19T09:09:00Z">
              <w:r>
                <w:t>Bandingkan ML &amp; Transformer.</w:t>
              </w:r>
            </w:ins>
          </w:p>
        </w:tc>
        <w:tc>
          <w:tcPr>
            <w:tcW w:w="992" w:type="dxa"/>
            <w:tcPrChange w:id="443" w:author="Nathaniel Steven Riyadi" w:date="2025-06-19T16:32:00Z" w16du:dateUtc="2025-06-19T09:32:00Z">
              <w:tcPr>
                <w:tcW w:w="994" w:type="dxa"/>
                <w:gridSpan w:val="2"/>
              </w:tcPr>
            </w:tcPrChange>
          </w:tcPr>
          <w:p w14:paraId="29ECCD9C" w14:textId="77777777" w:rsidR="00BA5826" w:rsidRDefault="00BA5826" w:rsidP="00DD75C6">
            <w:pPr>
              <w:pStyle w:val="Compact"/>
              <w:rPr>
                <w:ins w:id="444" w:author="Nathaniel Steven Riyadi" w:date="2025-06-19T16:09:00Z" w16du:dateUtc="2025-06-19T09:09:00Z"/>
              </w:rPr>
            </w:pPr>
            <w:ins w:id="445" w:author="Nathaniel Steven Riyadi" w:date="2025-06-19T16:09:00Z" w16du:dateUtc="2025-06-19T09:09:00Z">
              <w:r>
                <w:t>Optimalkan akurasi klasifikasi.</w:t>
              </w:r>
            </w:ins>
          </w:p>
        </w:tc>
        <w:tc>
          <w:tcPr>
            <w:tcW w:w="1418" w:type="dxa"/>
            <w:tcPrChange w:id="446" w:author="Nathaniel Steven Riyadi" w:date="2025-06-19T16:32:00Z" w16du:dateUtc="2025-06-19T09:32:00Z">
              <w:tcPr>
                <w:tcW w:w="1418" w:type="dxa"/>
                <w:gridSpan w:val="3"/>
              </w:tcPr>
            </w:tcPrChange>
          </w:tcPr>
          <w:p w14:paraId="7C98B48E" w14:textId="77777777" w:rsidR="00BA5826" w:rsidRDefault="00BA5826" w:rsidP="00DD75C6">
            <w:pPr>
              <w:pStyle w:val="Compact"/>
              <w:rPr>
                <w:ins w:id="447" w:author="Nathaniel Steven Riyadi" w:date="2025-06-19T16:09:00Z" w16du:dateUtc="2025-06-19T09:09:00Z"/>
              </w:rPr>
            </w:pPr>
            <w:ins w:id="448" w:author="Nathaniel Steven Riyadi" w:date="2025-06-19T16:09:00Z" w16du:dateUtc="2025-06-19T09:09:00Z">
              <w:r>
                <w:t>Kombinasi kekuatan ML dan BERT.</w:t>
              </w:r>
            </w:ins>
          </w:p>
        </w:tc>
        <w:tc>
          <w:tcPr>
            <w:tcW w:w="1276" w:type="dxa"/>
            <w:tcPrChange w:id="449" w:author="Nathaniel Steven Riyadi" w:date="2025-06-19T16:32:00Z" w16du:dateUtc="2025-06-19T09:32:00Z">
              <w:tcPr>
                <w:tcW w:w="1276" w:type="dxa"/>
                <w:gridSpan w:val="2"/>
              </w:tcPr>
            </w:tcPrChange>
          </w:tcPr>
          <w:p w14:paraId="0953B874" w14:textId="77777777" w:rsidR="00BA5826" w:rsidRDefault="00BA5826" w:rsidP="00DD75C6">
            <w:pPr>
              <w:pStyle w:val="Compact"/>
              <w:rPr>
                <w:ins w:id="450" w:author="Nathaniel Steven Riyadi" w:date="2025-06-19T16:09:00Z" w16du:dateUtc="2025-06-19T09:09:00Z"/>
              </w:rPr>
            </w:pPr>
            <w:ins w:id="451" w:author="Nathaniel Steven Riyadi" w:date="2025-06-19T16:09:00Z" w16du:dateUtc="2025-06-19T09:09:00Z">
              <w:r>
                <w:t>Model hybrid.</w:t>
              </w:r>
            </w:ins>
          </w:p>
        </w:tc>
        <w:tc>
          <w:tcPr>
            <w:tcW w:w="1275" w:type="dxa"/>
            <w:tcPrChange w:id="452" w:author="Nathaniel Steven Riyadi" w:date="2025-06-19T16:32:00Z" w16du:dateUtc="2025-06-19T09:32:00Z">
              <w:tcPr>
                <w:tcW w:w="1275" w:type="dxa"/>
              </w:tcPr>
            </w:tcPrChange>
          </w:tcPr>
          <w:p w14:paraId="6BD80032" w14:textId="77777777" w:rsidR="00BA5826" w:rsidRDefault="00BA5826" w:rsidP="00DD75C6">
            <w:pPr>
              <w:pStyle w:val="Compact"/>
              <w:rPr>
                <w:ins w:id="453" w:author="Nathaniel Steven Riyadi" w:date="2025-06-19T16:09:00Z" w16du:dateUtc="2025-06-19T09:09:00Z"/>
              </w:rPr>
            </w:pPr>
            <w:ins w:id="454" w:author="Nathaniel Steven Riyadi" w:date="2025-06-19T16:09:00Z" w16du:dateUtc="2025-06-19T09:09:00Z">
              <w:r>
                <w:t>Implementasi di berbagai bahasa.</w:t>
              </w:r>
            </w:ins>
          </w:p>
        </w:tc>
      </w:tr>
      <w:tr w:rsidR="007850B9" w14:paraId="7C4B3024" w14:textId="77777777" w:rsidTr="007850B9">
        <w:tblPrEx>
          <w:tblW w:w="5149" w:type="pct"/>
          <w:tblLayout w:type="fixed"/>
          <w:tblLook w:val="0020" w:firstRow="1" w:lastRow="0" w:firstColumn="0" w:lastColumn="0" w:noHBand="0" w:noVBand="0"/>
          <w:tblPrExChange w:id="455" w:author="Nathaniel Steven Riyadi" w:date="2025-06-19T16:32:00Z" w16du:dateUtc="2025-06-19T09:32:00Z">
            <w:tblPrEx>
              <w:tblW w:w="5149" w:type="pct"/>
              <w:tblLayout w:type="fixed"/>
              <w:tblLook w:val="0020" w:firstRow="1" w:lastRow="0" w:firstColumn="0" w:lastColumn="0" w:noHBand="0" w:noVBand="0"/>
            </w:tblPrEx>
          </w:tblPrExChange>
        </w:tblPrEx>
        <w:trPr>
          <w:ins w:id="456" w:author="Nathaniel Steven Riyadi" w:date="2025-06-19T16:09:00Z" w16du:dateUtc="2025-06-19T09:09:00Z"/>
        </w:trPr>
        <w:tc>
          <w:tcPr>
            <w:tcW w:w="567" w:type="dxa"/>
            <w:tcPrChange w:id="457" w:author="Nathaniel Steven Riyadi" w:date="2025-06-19T16:32:00Z" w16du:dateUtc="2025-06-19T09:32:00Z">
              <w:tcPr>
                <w:tcW w:w="567" w:type="dxa"/>
              </w:tcPr>
            </w:tcPrChange>
          </w:tcPr>
          <w:p w14:paraId="3B7882DA" w14:textId="149B682C" w:rsidR="00BA5826" w:rsidRDefault="00B1436D" w:rsidP="00DD75C6">
            <w:pPr>
              <w:pStyle w:val="Compact"/>
              <w:rPr>
                <w:ins w:id="458" w:author="Nathaniel Steven Riyadi" w:date="2025-06-19T16:09:00Z" w16du:dateUtc="2025-06-19T09:09:00Z"/>
              </w:rPr>
            </w:pPr>
            <w:ins w:id="459" w:author="Nathaniel Steven Riyadi" w:date="2025-06-19T16:30:00Z" w16du:dateUtc="2025-06-19T09:30:00Z">
              <w:r>
                <w:t>11</w:t>
              </w:r>
            </w:ins>
          </w:p>
        </w:tc>
        <w:tc>
          <w:tcPr>
            <w:tcW w:w="1557" w:type="dxa"/>
            <w:tcPrChange w:id="460" w:author="Nathaniel Steven Riyadi" w:date="2025-06-19T16:32:00Z" w16du:dateUtc="2025-06-19T09:32:00Z">
              <w:tcPr>
                <w:tcW w:w="1557" w:type="dxa"/>
              </w:tcPr>
            </w:tcPrChange>
          </w:tcPr>
          <w:p w14:paraId="1940C0FC" w14:textId="77777777" w:rsidR="00BA5826" w:rsidRDefault="00BA5826" w:rsidP="00DD75C6">
            <w:pPr>
              <w:pStyle w:val="Compact"/>
              <w:rPr>
                <w:ins w:id="461" w:author="Nathaniel Steven Riyadi" w:date="2025-06-19T16:09:00Z" w16du:dateUtc="2025-06-19T09:09:00Z"/>
              </w:rPr>
            </w:pPr>
            <w:ins w:id="462" w:author="Nathaniel Steven Riyadi" w:date="2025-06-19T16:09:00Z" w16du:dateUtc="2025-06-19T09:09:00Z">
              <w:r>
                <w:t>Sentiment Analysis Meets Explainable AI (TAFFC 2024)</w:t>
              </w:r>
            </w:ins>
          </w:p>
        </w:tc>
        <w:tc>
          <w:tcPr>
            <w:tcW w:w="1346" w:type="dxa"/>
            <w:tcPrChange w:id="463" w:author="Nathaniel Steven Riyadi" w:date="2025-06-19T16:32:00Z" w16du:dateUtc="2025-06-19T09:32:00Z">
              <w:tcPr>
                <w:tcW w:w="1346" w:type="dxa"/>
              </w:tcPr>
            </w:tcPrChange>
          </w:tcPr>
          <w:p w14:paraId="64384A94" w14:textId="77777777" w:rsidR="00BA5826" w:rsidRDefault="00BA5826" w:rsidP="00DD75C6">
            <w:pPr>
              <w:pStyle w:val="Compact"/>
              <w:rPr>
                <w:ins w:id="464" w:author="Nathaniel Steven Riyadi" w:date="2025-06-19T16:09:00Z" w16du:dateUtc="2025-06-19T09:09:00Z"/>
              </w:rPr>
            </w:pPr>
            <w:ins w:id="465" w:author="Nathaniel Steven Riyadi" w:date="2025-06-19T16:09:00Z" w16du:dateUtc="2025-06-19T09:09:00Z">
              <w:r>
                <w:t>Model DL kurang transparan.</w:t>
              </w:r>
            </w:ins>
          </w:p>
        </w:tc>
        <w:tc>
          <w:tcPr>
            <w:tcW w:w="1208" w:type="dxa"/>
            <w:tcPrChange w:id="466" w:author="Nathaniel Steven Riyadi" w:date="2025-06-19T16:32:00Z" w16du:dateUtc="2025-06-19T09:32:00Z">
              <w:tcPr>
                <w:tcW w:w="1206" w:type="dxa"/>
              </w:tcPr>
            </w:tcPrChange>
          </w:tcPr>
          <w:p w14:paraId="5E91F119" w14:textId="77777777" w:rsidR="00BA5826" w:rsidRDefault="00BA5826" w:rsidP="00DD75C6">
            <w:pPr>
              <w:pStyle w:val="Compact"/>
              <w:rPr>
                <w:ins w:id="467" w:author="Nathaniel Steven Riyadi" w:date="2025-06-19T16:09:00Z" w16du:dateUtc="2025-06-19T09:09:00Z"/>
              </w:rPr>
            </w:pPr>
            <w:ins w:id="468" w:author="Nathaniel Steven Riyadi" w:date="2025-06-19T16:09:00Z" w16du:dateUtc="2025-06-19T09:09:00Z">
              <w:r>
                <w:t>Survei XAI dalam sentimen.</w:t>
              </w:r>
            </w:ins>
          </w:p>
        </w:tc>
        <w:tc>
          <w:tcPr>
            <w:tcW w:w="992" w:type="dxa"/>
            <w:tcPrChange w:id="469" w:author="Nathaniel Steven Riyadi" w:date="2025-06-19T16:32:00Z" w16du:dateUtc="2025-06-19T09:32:00Z">
              <w:tcPr>
                <w:tcW w:w="994" w:type="dxa"/>
                <w:gridSpan w:val="2"/>
              </w:tcPr>
            </w:tcPrChange>
          </w:tcPr>
          <w:p w14:paraId="1FDB240D" w14:textId="77777777" w:rsidR="00BA5826" w:rsidRDefault="00BA5826" w:rsidP="00DD75C6">
            <w:pPr>
              <w:pStyle w:val="Compact"/>
              <w:rPr>
                <w:ins w:id="470" w:author="Nathaniel Steven Riyadi" w:date="2025-06-19T16:09:00Z" w16du:dateUtc="2025-06-19T09:09:00Z"/>
              </w:rPr>
            </w:pPr>
            <w:ins w:id="471" w:author="Nathaniel Steven Riyadi" w:date="2025-06-19T16:09:00Z" w16du:dateUtc="2025-06-19T09:09:00Z">
              <w:r>
                <w:t>Tambahkan interpretabilitas.</w:t>
              </w:r>
            </w:ins>
          </w:p>
        </w:tc>
        <w:tc>
          <w:tcPr>
            <w:tcW w:w="1418" w:type="dxa"/>
            <w:tcPrChange w:id="472" w:author="Nathaniel Steven Riyadi" w:date="2025-06-19T16:32:00Z" w16du:dateUtc="2025-06-19T09:32:00Z">
              <w:tcPr>
                <w:tcW w:w="1418" w:type="dxa"/>
                <w:gridSpan w:val="3"/>
              </w:tcPr>
            </w:tcPrChange>
          </w:tcPr>
          <w:p w14:paraId="3502C3A4" w14:textId="77777777" w:rsidR="00BA5826" w:rsidRDefault="00BA5826" w:rsidP="00DD75C6">
            <w:pPr>
              <w:pStyle w:val="Compact"/>
              <w:rPr>
                <w:ins w:id="473" w:author="Nathaniel Steven Riyadi" w:date="2025-06-19T16:09:00Z" w16du:dateUtc="2025-06-19T09:09:00Z"/>
              </w:rPr>
            </w:pPr>
            <w:ins w:id="474" w:author="Nathaniel Steven Riyadi" w:date="2025-06-19T16:09:00Z" w16du:dateUtc="2025-06-19T09:09:00Z">
              <w:r>
                <w:t>Tingkatkan kepercayaan publik.</w:t>
              </w:r>
            </w:ins>
          </w:p>
        </w:tc>
        <w:tc>
          <w:tcPr>
            <w:tcW w:w="1276" w:type="dxa"/>
            <w:tcPrChange w:id="475" w:author="Nathaniel Steven Riyadi" w:date="2025-06-19T16:32:00Z" w16du:dateUtc="2025-06-19T09:32:00Z">
              <w:tcPr>
                <w:tcW w:w="1276" w:type="dxa"/>
                <w:gridSpan w:val="2"/>
              </w:tcPr>
            </w:tcPrChange>
          </w:tcPr>
          <w:p w14:paraId="461837E7" w14:textId="77777777" w:rsidR="00BA5826" w:rsidRDefault="00BA5826" w:rsidP="00DD75C6">
            <w:pPr>
              <w:pStyle w:val="Compact"/>
              <w:rPr>
                <w:ins w:id="476" w:author="Nathaniel Steven Riyadi" w:date="2025-06-19T16:09:00Z" w16du:dateUtc="2025-06-19T09:09:00Z"/>
              </w:rPr>
            </w:pPr>
            <w:ins w:id="477" w:author="Nathaniel Steven Riyadi" w:date="2025-06-19T16:09:00Z" w16du:dateUtc="2025-06-19T09:09:00Z">
              <w:r>
                <w:t>XAI untuk NLP.</w:t>
              </w:r>
            </w:ins>
          </w:p>
        </w:tc>
        <w:tc>
          <w:tcPr>
            <w:tcW w:w="1275" w:type="dxa"/>
            <w:tcPrChange w:id="478" w:author="Nathaniel Steven Riyadi" w:date="2025-06-19T16:32:00Z" w16du:dateUtc="2025-06-19T09:32:00Z">
              <w:tcPr>
                <w:tcW w:w="1275" w:type="dxa"/>
              </w:tcPr>
            </w:tcPrChange>
          </w:tcPr>
          <w:p w14:paraId="2A258424" w14:textId="77777777" w:rsidR="00BA5826" w:rsidRDefault="00BA5826" w:rsidP="00DD75C6">
            <w:pPr>
              <w:pStyle w:val="Compact"/>
              <w:rPr>
                <w:ins w:id="479" w:author="Nathaniel Steven Riyadi" w:date="2025-06-19T16:09:00Z" w16du:dateUtc="2025-06-19T09:09:00Z"/>
              </w:rPr>
            </w:pPr>
            <w:ins w:id="480" w:author="Nathaniel Steven Riyadi" w:date="2025-06-19T16:09:00Z" w16du:dateUtc="2025-06-19T09:09:00Z">
              <w:r>
                <w:t>Terapkan pada IndoBERT.</w:t>
              </w:r>
            </w:ins>
          </w:p>
        </w:tc>
      </w:tr>
    </w:tbl>
    <w:p w14:paraId="29D0B638" w14:textId="44FBE60F" w:rsidR="00C00E52" w:rsidRPr="00CA58D5" w:rsidRDefault="00BA5826" w:rsidP="00BA5826">
      <w:pPr>
        <w:rPr>
          <w:lang w:val="id-ID"/>
          <w:rPrChange w:id="481" w:author="Nathaniel Steven Riyadi" w:date="2025-06-19T15:11:00Z" w16du:dateUtc="2025-06-19T08:11:00Z">
            <w:rPr/>
          </w:rPrChange>
        </w:rPr>
        <w:pPrChange w:id="482" w:author="Nathaniel Steven Riyadi" w:date="2025-06-19T16:10:00Z" w16du:dateUtc="2025-06-19T09:10:00Z">
          <w:pPr>
            <w:pStyle w:val="Heading2"/>
            <w:numPr>
              <w:numId w:val="1"/>
            </w:numPr>
            <w:spacing w:after="0"/>
            <w:ind w:left="720" w:hanging="360"/>
          </w:pPr>
        </w:pPrChange>
      </w:pPr>
      <w:ins w:id="483" w:author="Nathaniel Steven Riyadi" w:date="2025-06-19T16:10:00Z" w16du:dateUtc="2025-06-19T09:10:00Z">
        <w:r>
          <w:rPr>
            <w:lang w:val="en-US"/>
          </w:rPr>
          <w:tab/>
        </w:r>
      </w:ins>
    </w:p>
    <w:p w14:paraId="0000004F" w14:textId="77777777" w:rsidR="00A655F8" w:rsidRDefault="00000000">
      <w:pPr>
        <w:pStyle w:val="Heading2"/>
        <w:numPr>
          <w:ilvl w:val="0"/>
          <w:numId w:val="1"/>
        </w:numPr>
        <w:spacing w:before="0" w:after="0"/>
        <w:rPr>
          <w:ins w:id="484" w:author="Nathaniel Steven Riyadi" w:date="2025-06-19T16:10:00Z" w16du:dateUtc="2025-06-19T09:10:00Z"/>
        </w:rPr>
      </w:pPr>
      <w:bookmarkStart w:id="485" w:name="_cpco54cayi1i" w:colFirst="0" w:colLast="0"/>
      <w:bookmarkEnd w:id="485"/>
      <w:r>
        <w:lastRenderedPageBreak/>
        <w:t>Metode penelitian</w:t>
      </w:r>
      <w:del w:id="486" w:author="Nathaniel Steven Riyadi" w:date="2025-06-19T16:10:00Z" w16du:dateUtc="2025-06-19T09:10:00Z">
        <w:r w:rsidDel="00BA5826">
          <w:delText xml:space="preserve"> </w:delText>
        </w:r>
      </w:del>
    </w:p>
    <w:p w14:paraId="7BF5FDB5" w14:textId="5DA36D6B" w:rsidR="00BA5826" w:rsidRDefault="00BA5826" w:rsidP="00BA5826">
      <w:pPr>
        <w:ind w:left="720"/>
        <w:rPr>
          <w:ins w:id="487" w:author="Nathaniel Steven Riyadi" w:date="2025-06-19T16:14:00Z" w16du:dateUtc="2025-06-19T09:14:00Z"/>
        </w:rPr>
      </w:pPr>
      <w:ins w:id="488" w:author="Nathaniel Steven Riyadi" w:date="2025-06-19T16:14:00Z" w16du:dateUtc="2025-06-19T09:14:00Z">
        <w:r>
          <w:t xml:space="preserve">Penelitian ini menggunakan pendekatan </w:t>
        </w:r>
      </w:ins>
      <w:ins w:id="489" w:author="Nathaniel Steven Riyadi" w:date="2025-06-19T16:15:00Z" w16du:dateUtc="2025-06-19T09:15:00Z">
        <w:r>
          <w:t xml:space="preserve">perbandingan </w:t>
        </w:r>
      </w:ins>
      <w:ins w:id="490" w:author="Nathaniel Steven Riyadi" w:date="2025-06-19T16:14:00Z" w16du:dateUtc="2025-06-19T09:14:00Z">
        <w:r>
          <w:t xml:space="preserve">performa model </w:t>
        </w:r>
        <w:r w:rsidRPr="00B1436D">
          <w:rPr>
            <w:i/>
            <w:iCs/>
            <w:rPrChange w:id="491" w:author="Nathaniel Steven Riyadi" w:date="2025-06-19T16:26:00Z" w16du:dateUtc="2025-06-19T09:26:00Z">
              <w:rPr/>
            </w:rPrChange>
          </w:rPr>
          <w:t xml:space="preserve">Machine Learning </w:t>
        </w:r>
        <w:r w:rsidRPr="00B1436D">
          <w:t>(</w:t>
        </w:r>
        <w:r w:rsidRPr="00B1436D">
          <w:rPr>
            <w:i/>
            <w:iCs/>
            <w:rPrChange w:id="492" w:author="Nathaniel Steven Riyadi" w:date="2025-06-19T16:26:00Z" w16du:dateUtc="2025-06-19T09:26:00Z">
              <w:rPr/>
            </w:rPrChange>
          </w:rPr>
          <w:t>Naive Bayes, Logistic Regression, SVM, Random Forest</w:t>
        </w:r>
        <w:r w:rsidRPr="00B1436D">
          <w:t>)</w:t>
        </w:r>
        <w:r w:rsidRPr="00B1436D">
          <w:rPr>
            <w:i/>
            <w:iCs/>
            <w:rPrChange w:id="493" w:author="Nathaniel Steven Riyadi" w:date="2025-06-19T16:26:00Z" w16du:dateUtc="2025-06-19T09:26:00Z">
              <w:rPr/>
            </w:rPrChange>
          </w:rPr>
          <w:t xml:space="preserve"> dan Deep Learning </w:t>
        </w:r>
        <w:r w:rsidRPr="00B1436D">
          <w:t>(</w:t>
        </w:r>
        <w:r w:rsidRPr="00B1436D">
          <w:rPr>
            <w:i/>
            <w:iCs/>
            <w:rPrChange w:id="494" w:author="Nathaniel Steven Riyadi" w:date="2025-06-19T16:26:00Z" w16du:dateUtc="2025-06-19T09:26:00Z">
              <w:rPr/>
            </w:rPrChange>
          </w:rPr>
          <w:t>IndoBERT</w:t>
        </w:r>
        <w:r>
          <w:t xml:space="preserve">) dalam klasifikasi sentimen terhadap berita dari tiga media utama: Kompas, Detik, dan Tempo. Data yang digunakan sebanyak </w:t>
        </w:r>
      </w:ins>
      <w:ins w:id="495" w:author="Nathaniel Steven Riyadi" w:date="2025-06-19T16:15:00Z" w16du:dateUtc="2025-06-19T09:15:00Z">
        <w:r>
          <w:t xml:space="preserve">kurang lebih </w:t>
        </w:r>
      </w:ins>
      <w:ins w:id="496" w:author="Nathaniel Steven Riyadi" w:date="2025-06-19T16:14:00Z" w16du:dateUtc="2025-06-19T09:14:00Z">
        <w:r>
          <w:t xml:space="preserve">30.000 baris </w:t>
        </w:r>
      </w:ins>
      <w:ins w:id="497" w:author="Nathaniel Steven Riyadi" w:date="2025-06-19T16:15:00Z" w16du:dateUtc="2025-06-19T09:15:00Z">
        <w:r>
          <w:t xml:space="preserve">yang </w:t>
        </w:r>
      </w:ins>
      <w:ins w:id="498" w:author="Nathaniel Steven Riyadi" w:date="2025-06-19T16:14:00Z" w16du:dateUtc="2025-06-19T09:14:00Z">
        <w:r>
          <w:t xml:space="preserve">telah melalui proses </w:t>
        </w:r>
        <w:r w:rsidRPr="00B1436D">
          <w:rPr>
            <w:i/>
            <w:iCs/>
            <w:rPrChange w:id="499" w:author="Nathaniel Steven Riyadi" w:date="2025-06-19T16:27:00Z" w16du:dateUtc="2025-06-19T09:27:00Z">
              <w:rPr/>
            </w:rPrChange>
          </w:rPr>
          <w:t>pre-processing</w:t>
        </w:r>
        <w:r>
          <w:t xml:space="preserve"> yang mencakup tokenisasi, pembersihan teks, </w:t>
        </w:r>
        <w:r w:rsidRPr="00B1436D">
          <w:rPr>
            <w:i/>
            <w:iCs/>
            <w:rPrChange w:id="500" w:author="Nathaniel Steven Riyadi" w:date="2025-06-19T16:27:00Z" w16du:dateUtc="2025-06-19T09:27:00Z">
              <w:rPr/>
            </w:rPrChange>
          </w:rPr>
          <w:t>stopword</w:t>
        </w:r>
        <w:r>
          <w:t xml:space="preserve"> </w:t>
        </w:r>
        <w:r w:rsidRPr="00B1436D">
          <w:rPr>
            <w:i/>
            <w:iCs/>
            <w:rPrChange w:id="501" w:author="Nathaniel Steven Riyadi" w:date="2025-06-19T16:27:00Z" w16du:dateUtc="2025-06-19T09:27:00Z">
              <w:rPr/>
            </w:rPrChange>
          </w:rPr>
          <w:t>removal</w:t>
        </w:r>
        <w:r>
          <w:t xml:space="preserve">, dan </w:t>
        </w:r>
        <w:r w:rsidRPr="00B1436D">
          <w:rPr>
            <w:i/>
            <w:iCs/>
            <w:rPrChange w:id="502" w:author="Nathaniel Steven Riyadi" w:date="2025-06-19T16:27:00Z" w16du:dateUtc="2025-06-19T09:27:00Z">
              <w:rPr/>
            </w:rPrChange>
          </w:rPr>
          <w:t>stemming</w:t>
        </w:r>
        <w:r>
          <w:t xml:space="preserve"> </w:t>
        </w:r>
      </w:ins>
      <w:r w:rsidR="00B1436D">
        <w:fldChar w:fldCharType="begin"/>
      </w:r>
      <w:r w:rsidR="008B4F7D">
        <w:instrText xml:space="preserve"> ADDIN EN.CITE &lt;EndNote&gt;&lt;Cite&gt;&lt;Author&gt;Douka&lt;/Author&gt;&lt;Year&gt;2023&lt;/Year&gt;&lt;RecNum&gt;41&lt;/RecNum&gt;&lt;DisplayText&gt;&lt;style size="10"&gt;[10]&lt;/style&gt;&lt;/DisplayText&gt;&lt;record&gt;&lt;rec-number&gt;41&lt;/rec-number&gt;&lt;foreign-keys&gt;&lt;key app="EN" db-id="sz5wr5eevsvpeaeeafs5550oxwarx0s2ft5s" timestamp="1750322717"&gt;41&lt;/key&gt;&lt;/foreign-keys&gt;&lt;ref-type name="Conference Paper"&gt;47&lt;/ref-type&gt;&lt;contributors&gt;&lt;authors&gt;&lt;author&gt;Elisavet Douka&lt;/author&gt;&lt;author&gt;Isidoros Perikos&lt;/author&gt;&lt;author&gt;Ioannis Hatzilygeroudis&lt;/author&gt;&lt;/authors&gt;&lt;/contributors&gt;&lt;titles&gt;&lt;title&gt;Sentiment Analysis with the Use of Transformers and BERT&lt;/title&gt;&lt;secondary-title&gt;2023 14th International Conference on Information, Intelligence, Systems &amp;amp; Applications (IISA)&lt;/secondary-title&gt;&lt;/titles&gt;&lt;pages&gt;1-8&lt;/pages&gt;&lt;keywords&gt;&lt;keyword&gt;Deep learning, Emotion recognition, Sentiment analysis, Social networking (online), Neural networks, Natural languages, Computer architecture&lt;/keyword&gt;&lt;/keywords&gt;&lt;dates&gt;&lt;year&gt;2023&lt;/year&gt;&lt;/dates&gt;&lt;publisher&gt;IEEE Computer Society&lt;/publisher&gt;&lt;urls&gt;&lt;related-urls&gt;&lt;url&gt;https://doi.ieeecomputersociety.org/10.1109/IISA59645.2023.10345952&lt;/url&gt;&lt;/related-urls&gt;&lt;/urls&gt;&lt;electronic-resource-num&gt;10.1109/iisa59645.2023.10345952&lt;/electronic-resource-num&gt;&lt;/record&gt;&lt;/Cite&gt;&lt;/EndNote&gt;</w:instrText>
      </w:r>
      <w:r w:rsidR="00B1436D">
        <w:fldChar w:fldCharType="separate"/>
      </w:r>
      <w:r w:rsidR="008B4F7D" w:rsidRPr="008B4F7D">
        <w:rPr>
          <w:noProof/>
          <w:sz w:val="20"/>
        </w:rPr>
        <w:t>[10]</w:t>
      </w:r>
      <w:r w:rsidR="00B1436D">
        <w:fldChar w:fldCharType="end"/>
      </w:r>
      <w:ins w:id="503" w:author="Nathaniel Steven Riyadi" w:date="2025-06-19T16:14:00Z" w16du:dateUtc="2025-06-19T09:14:00Z">
        <w:r>
          <w:t>.</w:t>
        </w:r>
      </w:ins>
    </w:p>
    <w:p w14:paraId="375128A0" w14:textId="77777777" w:rsidR="00BA5826" w:rsidRDefault="00BA5826" w:rsidP="00BA5826">
      <w:pPr>
        <w:ind w:left="720"/>
        <w:rPr>
          <w:ins w:id="504" w:author="Nathaniel Steven Riyadi" w:date="2025-06-19T16:14:00Z" w16du:dateUtc="2025-06-19T09:14:00Z"/>
        </w:rPr>
      </w:pPr>
    </w:p>
    <w:p w14:paraId="271313D3" w14:textId="6630B497" w:rsidR="00BA5826" w:rsidRDefault="00BA5826" w:rsidP="00BA5826">
      <w:pPr>
        <w:ind w:left="720"/>
      </w:pPr>
      <w:ins w:id="505" w:author="Nathaniel Steven Riyadi" w:date="2025-06-19T16:14:00Z" w16du:dateUtc="2025-06-19T09:14:00Z">
        <w:r>
          <w:t xml:space="preserve">Evaluasi kinerja dilakukan </w:t>
        </w:r>
      </w:ins>
      <w:ins w:id="506" w:author="Nathaniel Steven Riyadi" w:date="2025-06-19T16:22:00Z" w16du:dateUtc="2025-06-19T09:22:00Z">
        <w:r w:rsidR="00B1436D">
          <w:t>lewat</w:t>
        </w:r>
      </w:ins>
      <w:ins w:id="507" w:author="Nathaniel Steven Riyadi" w:date="2025-06-19T16:14:00Z" w16du:dateUtc="2025-06-19T09:14:00Z">
        <w:r>
          <w:t xml:space="preserve"> </w:t>
        </w:r>
        <w:r w:rsidRPr="00B1436D">
          <w:rPr>
            <w:i/>
            <w:iCs/>
            <w:rPrChange w:id="508" w:author="Nathaniel Steven Riyadi" w:date="2025-06-19T16:26:00Z" w16du:dateUtc="2025-06-19T09:26:00Z">
              <w:rPr/>
            </w:rPrChange>
          </w:rPr>
          <w:t>classification report</w:t>
        </w:r>
        <w:r>
          <w:t xml:space="preserve"> (</w:t>
        </w:r>
        <w:r w:rsidRPr="00B1436D">
          <w:rPr>
            <w:i/>
            <w:iCs/>
            <w:rPrChange w:id="509" w:author="Nathaniel Steven Riyadi" w:date="2025-06-19T16:26:00Z" w16du:dateUtc="2025-06-19T09:26:00Z">
              <w:rPr/>
            </w:rPrChange>
          </w:rPr>
          <w:t>precision, recall, F1-score</w:t>
        </w:r>
        <w:r>
          <w:t xml:space="preserve">), </w:t>
        </w:r>
        <w:r w:rsidRPr="00B1436D">
          <w:rPr>
            <w:i/>
            <w:iCs/>
            <w:rPrChange w:id="510" w:author="Nathaniel Steven Riyadi" w:date="2025-06-19T16:26:00Z" w16du:dateUtc="2025-06-19T09:26:00Z">
              <w:rPr/>
            </w:rPrChange>
          </w:rPr>
          <w:t>confusion matrix</w:t>
        </w:r>
        <w:r>
          <w:t xml:space="preserve">, serta nilai </w:t>
        </w:r>
        <w:r w:rsidRPr="00B1436D">
          <w:rPr>
            <w:i/>
            <w:iCs/>
            <w:rPrChange w:id="511" w:author="Nathaniel Steven Riyadi" w:date="2025-06-19T16:26:00Z" w16du:dateUtc="2025-06-19T09:26:00Z">
              <w:rPr/>
            </w:rPrChange>
          </w:rPr>
          <w:t>loss</w:t>
        </w:r>
        <w:r>
          <w:t xml:space="preserve"> dan akurasi pada proses pelatihan model </w:t>
        </w:r>
        <w:r w:rsidRPr="00B1436D">
          <w:rPr>
            <w:i/>
            <w:iCs/>
            <w:rPrChange w:id="512" w:author="Nathaniel Steven Riyadi" w:date="2025-06-19T16:26:00Z" w16du:dateUtc="2025-06-19T09:26:00Z">
              <w:rPr/>
            </w:rPrChange>
          </w:rPr>
          <w:t>IndoBERT</w:t>
        </w:r>
        <w:r>
          <w:t xml:space="preserve">. Metode ini mengikuti pendekatan dalam studi oleh IISA (2023) yang menekankan pentingnya kombinasi model klasik dan </w:t>
        </w:r>
        <w:r w:rsidRPr="00B1436D">
          <w:rPr>
            <w:i/>
            <w:iCs/>
            <w:rPrChange w:id="513" w:author="Nathaniel Steven Riyadi" w:date="2025-06-19T16:26:00Z" w16du:dateUtc="2025-06-19T09:26:00Z">
              <w:rPr/>
            </w:rPrChange>
          </w:rPr>
          <w:t>Transformer</w:t>
        </w:r>
        <w:r>
          <w:t xml:space="preserve"> untuk hasil maksimal </w:t>
        </w:r>
      </w:ins>
      <w:r w:rsidR="008B4F7D">
        <w:fldChar w:fldCharType="begin">
          <w:fldData xml:space="preserve">PEVuZE5vdGU+PENpdGU+PEF1dGhvcj5Eb3VrYTwvQXV0aG9yPjxZZWFyPjIwMjM8L1llYXI+PFJl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</w:fldData>
        </w:fldChar>
      </w:r>
      <w:r w:rsidR="00390BDE">
        <w:instrText xml:space="preserve"> ADDIN EN.CITE </w:instrText>
      </w:r>
      <w:r w:rsidR="00390BDE">
        <w:fldChar w:fldCharType="begin">
          <w:fldData xml:space="preserve">PEVuZE5vdGU+PENpdGU+PEF1dGhvcj5Eb3VrYTwvQXV0aG9yPjxZZWFyPjIwMjM8L1llYXI+PFJl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</w:fldData>
        </w:fldChar>
      </w:r>
      <w:r w:rsidR="00390BDE">
        <w:instrText xml:space="preserve"> ADDIN EN.CITE.DATA </w:instrText>
      </w:r>
      <w:r w:rsidR="00390BDE">
        <w:fldChar w:fldCharType="end"/>
      </w:r>
      <w:r w:rsidR="008B4F7D">
        <w:fldChar w:fldCharType="separate"/>
      </w:r>
      <w:r w:rsidR="00390BDE" w:rsidRPr="00390BDE">
        <w:rPr>
          <w:noProof/>
          <w:sz w:val="20"/>
        </w:rPr>
        <w:t>[10,11]</w:t>
      </w:r>
      <w:r w:rsidR="008B4F7D">
        <w:fldChar w:fldCharType="end"/>
      </w:r>
      <w:r w:rsidR="008B4F7D">
        <w:t>.</w:t>
      </w:r>
    </w:p>
    <w:p w14:paraId="584E6C45" w14:textId="77777777" w:rsidR="008B4F7D" w:rsidRDefault="008B4F7D" w:rsidP="00BA5826">
      <w:pPr>
        <w:ind w:left="720"/>
        <w:rPr>
          <w:ins w:id="514" w:author="Nathaniel Steven Riyadi" w:date="2025-06-19T16:14:00Z" w16du:dateUtc="2025-06-19T09:14:00Z"/>
        </w:rPr>
      </w:pPr>
    </w:p>
    <w:p w14:paraId="7F21E97D" w14:textId="1C29379B" w:rsidR="000C6A4E" w:rsidRDefault="008B4F7D" w:rsidP="000C6A4E">
      <w:pPr>
        <w:ind w:left="720"/>
        <w:jc w:val="center"/>
        <w:rPr>
          <w:ins w:id="515" w:author="Nathaniel Steven Riyadi" w:date="2025-06-19T16:15:00Z" w16du:dateUtc="2025-06-19T09:15:00Z"/>
        </w:rPr>
      </w:pPr>
      <w:ins w:id="516" w:author="Nathaniel Steven Riyadi" w:date="2025-06-19T16:55:00Z" w16du:dateUtc="2025-06-19T09:55:00Z">
        <w:r>
          <w:rPr>
            <w:noProof/>
          </w:rPr>
          <w:drawing>
            <wp:inline distT="0" distB="0" distL="0" distR="0" wp14:anchorId="34420245" wp14:editId="2D04CAD5">
              <wp:extent cx="1152525" cy="4057650"/>
              <wp:effectExtent l="0" t="0" r="9525" b="0"/>
              <wp:docPr id="11354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4057650"/>
                      </a:xfrm>
                      <a:prstGeom prst="rect">
                        <a:avLst/>
                      </a:prstGeom>
                      <a:noFill/>
                      <a:ln>
                        <a:noFill/>
                      </a:ln>
                    </pic:spPr>
                  </pic:pic>
                </a:graphicData>
              </a:graphic>
            </wp:inline>
          </w:drawing>
        </w:r>
      </w:ins>
    </w:p>
    <w:p w14:paraId="7913DC64" w14:textId="46A80AAF" w:rsidR="000C6A4E" w:rsidRDefault="008B4F7D" w:rsidP="000C6A4E">
      <w:pPr>
        <w:ind w:left="720"/>
        <w:jc w:val="center"/>
      </w:pPr>
      <w:r>
        <w:t>(Flowchart Alur Penelitian)</w:t>
      </w:r>
    </w:p>
    <w:p w14:paraId="2B812A5D" w14:textId="1BCA4B0D" w:rsidR="000C6A4E" w:rsidRDefault="000C6A4E" w:rsidP="008B4F7D">
      <w:pPr>
        <w:ind w:left="720"/>
        <w:jc w:val="center"/>
      </w:pPr>
      <w:r>
        <w:rPr>
          <w:noProof/>
        </w:rPr>
        <w:lastRenderedPageBreak/>
        <w:drawing>
          <wp:inline distT="0" distB="0" distL="0" distR="0" wp14:anchorId="200A04A8" wp14:editId="2D867F31">
            <wp:extent cx="2905125" cy="3771900"/>
            <wp:effectExtent l="0" t="0" r="9525" b="0"/>
            <wp:docPr id="936530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3771900"/>
                    </a:xfrm>
                    <a:prstGeom prst="rect">
                      <a:avLst/>
                    </a:prstGeom>
                    <a:noFill/>
                    <a:ln>
                      <a:noFill/>
                    </a:ln>
                  </pic:spPr>
                </pic:pic>
              </a:graphicData>
            </a:graphic>
          </wp:inline>
        </w:drawing>
      </w:r>
    </w:p>
    <w:p w14:paraId="2332DA22" w14:textId="0F9D75AD" w:rsidR="000C6A4E" w:rsidRDefault="000C6A4E" w:rsidP="008B4F7D">
      <w:pPr>
        <w:ind w:left="720"/>
        <w:jc w:val="center"/>
      </w:pPr>
      <w:r>
        <w:t>(Flowchart Model IndoBert)</w:t>
      </w:r>
    </w:p>
    <w:p w14:paraId="56C5AAA6" w14:textId="77777777" w:rsidR="008B4F7D" w:rsidRDefault="008B4F7D" w:rsidP="008B4F7D">
      <w:pPr>
        <w:ind w:left="720"/>
        <w:jc w:val="center"/>
        <w:rPr>
          <w:ins w:id="517" w:author="Nathaniel Steven Riyadi" w:date="2025-06-19T16:14:00Z" w16du:dateUtc="2025-06-19T09:14:00Z"/>
        </w:rPr>
      </w:pPr>
    </w:p>
    <w:p w14:paraId="0B9366E4" w14:textId="07D7139D" w:rsidR="00BA5826" w:rsidRDefault="00BA5826" w:rsidP="00BA5826">
      <w:pPr>
        <w:ind w:left="720"/>
      </w:pPr>
      <w:ins w:id="518" w:author="Nathaniel Steven Riyadi" w:date="2025-06-19T16:14:00Z" w16du:dateUtc="2025-06-19T09:14:00Z">
        <w:r>
          <w:t>Pembandingan performa dilakukan terhadap ketepatan pelabelan sentimen dan keterkaitannya dengan tag objektivitas (</w:t>
        </w:r>
      </w:ins>
      <w:r w:rsidR="008B4F7D">
        <w:t>objektif</w:t>
      </w:r>
      <w:ins w:id="519" w:author="Nathaniel Steven Riyadi" w:date="2025-06-19T16:14:00Z" w16du:dateUtc="2025-06-19T09:14:00Z">
        <w:r>
          <w:t>, pro, kritis)</w:t>
        </w:r>
      </w:ins>
      <w:r w:rsidR="008B4F7D">
        <w:t xml:space="preserve"> (netral, positif, negatif)</w:t>
      </w:r>
      <w:ins w:id="520" w:author="Nathaniel Steven Riyadi" w:date="2025-06-19T16:14:00Z" w16du:dateUtc="2025-06-19T09:14:00Z">
        <w:r>
          <w:t xml:space="preserve">. Untuk itu, rumus evaluasi klasifikasi seperti </w:t>
        </w:r>
        <w:r w:rsidRPr="00390BDE">
          <w:rPr>
            <w:i/>
            <w:iCs/>
          </w:rPr>
          <w:t>precision, recall, dan F1-score</w:t>
        </w:r>
        <w:r>
          <w:t xml:space="preserve"> perlu </w:t>
        </w:r>
      </w:ins>
      <w:r w:rsidR="00390BDE">
        <w:t>ditampilkan</w:t>
      </w:r>
      <w:ins w:id="521" w:author="Nathaniel Steven Riyadi" w:date="2025-06-19T16:14:00Z" w16du:dateUtc="2025-06-19T09:14:00Z">
        <w:r>
          <w:t xml:space="preserve"> sebagai dasar evaluasi </w:t>
        </w:r>
      </w:ins>
      <w:r w:rsidR="00390BDE">
        <w:t>kedua Model</w:t>
      </w:r>
      <w:ins w:id="522" w:author="Nathaniel Steven Riyadi" w:date="2025-06-19T16:14:00Z" w16du:dateUtc="2025-06-19T09:14:00Z">
        <w:r>
          <w:t xml:space="preserve">. Rumus ini juga berfungsi </w:t>
        </w:r>
      </w:ins>
      <w:r w:rsidR="00390BDE">
        <w:t xml:space="preserve">sebagai </w:t>
      </w:r>
      <w:ins w:id="523" w:author="Nathaniel Steven Riyadi" w:date="2025-06-19T16:14:00Z" w16du:dateUtc="2025-06-19T09:14:00Z">
        <w:r>
          <w:t>transparansi evaluasi model yang digunakan dalam konteks NLP.</w:t>
        </w:r>
      </w:ins>
    </w:p>
    <w:p w14:paraId="717D623D" w14:textId="389D3FC6" w:rsidR="00635821" w:rsidRDefault="00635821" w:rsidP="00635821">
      <m:oMathPara>
        <m:oMath>
          <m:r>
            <w:rPr>
              <w:rFonts w:ascii="Cambria Math" w:hAnsi="Cambria Math"/>
            </w:rPr>
            <m:t>Accuracy</m:t>
          </m:r>
          <m:r>
            <w:rPr>
              <w:rFonts w:ascii="Cambria Math" w:hAnsi="Cambria Math"/>
            </w:rPr>
            <m:t xml:space="preserve"> =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255E2CE9" w14:textId="53C52A79" w:rsidR="00635821" w:rsidRPr="00635821" w:rsidRDefault="00635821">
      <m:oMathPara>
        <m:oMath>
          <m:r>
            <w:rPr>
              <w:rFonts w:ascii="Cambria Math" w:hAnsi="Cambria Math"/>
            </w:rPr>
            <m:t xml:space="preserve">Precision = </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 + FP</m:t>
                  </m:r>
                </m:e>
              </m:d>
            </m:den>
          </m:f>
        </m:oMath>
      </m:oMathPara>
    </w:p>
    <w:p w14:paraId="2C80B2D5" w14:textId="1BEA3D51" w:rsidR="008B4F7D" w:rsidRPr="00635821" w:rsidRDefault="00635821" w:rsidP="00635821">
      <w:pPr>
        <w:rPr>
          <w:rFonts w:ascii="Cambria Math" w:hAnsi="Cambria Math"/>
          <w:oMath/>
        </w:rPr>
      </w:pPr>
      <m:oMathPara>
        <m:oMath>
          <m:r>
            <w:rPr>
              <w:rFonts w:ascii="Cambria Math" w:hAnsi="Cambria Math"/>
            </w:rPr>
            <m:t>Recall</m:t>
          </m:r>
          <m:r>
            <w:rPr>
              <w:rFonts w:ascii="Cambria Math" w:hAnsi="Cambria Math"/>
            </w:rPr>
            <m:t xml:space="preserve">= </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 + F</m:t>
                  </m:r>
                  <m:r>
                    <w:rPr>
                      <w:rFonts w:ascii="Cambria Math" w:hAnsi="Cambria Math"/>
                    </w:rPr>
                    <m:t>N</m:t>
                  </m:r>
                </m:e>
              </m:d>
            </m:den>
          </m:f>
        </m:oMath>
      </m:oMathPara>
    </w:p>
    <w:p w14:paraId="7A8393F4" w14:textId="47AD5FB1" w:rsidR="008B4F7D" w:rsidRPr="00635821" w:rsidRDefault="00635821" w:rsidP="00635821">
      <m:oMathPara>
        <m:oMath>
          <m:r>
            <w:rPr>
              <w:rFonts w:ascii="Cambria Math" w:hAnsi="Cambria Math"/>
            </w:rPr>
            <m:t>F1-score</m:t>
          </m:r>
          <m:r>
            <w:rPr>
              <w:rFonts w:ascii="Cambria Math" w:hAnsi="Cambria Math"/>
            </w:rPr>
            <m:t xml:space="preserve">= </m:t>
          </m:r>
          <m:f>
            <m:fPr>
              <m:ctrlPr>
                <w:rPr>
                  <w:rFonts w:ascii="Cambria Math" w:hAnsi="Cambria Math"/>
                  <w:i/>
                </w:rPr>
              </m:ctrlPr>
            </m:fPr>
            <m:num>
              <m:r>
                <w:rPr>
                  <w:rFonts w:ascii="Cambria Math" w:hAnsi="Cambria Math"/>
                </w:rPr>
                <m:t>2×TP</m:t>
              </m:r>
            </m:num>
            <m:den>
              <m:d>
                <m:dPr>
                  <m:ctrlPr>
                    <w:rPr>
                      <w:rFonts w:ascii="Cambria Math" w:hAnsi="Cambria Math"/>
                      <w:i/>
                    </w:rPr>
                  </m:ctrlPr>
                </m:dPr>
                <m:e>
                  <m:r>
                    <w:rPr>
                      <w:rFonts w:ascii="Cambria Math" w:hAnsi="Cambria Math"/>
                    </w:rPr>
                    <m:t>2×TP​</m:t>
                  </m:r>
                  <m:r>
                    <w:rPr>
                      <w:rFonts w:ascii="Cambria Math" w:hAnsi="Cambria Math"/>
                    </w:rPr>
                    <m:t>+ FP</m:t>
                  </m:r>
                  <m:r>
                    <w:rPr>
                      <w:rFonts w:ascii="Cambria Math" w:hAnsi="Cambria Math"/>
                    </w:rPr>
                    <m:t>+FN</m:t>
                  </m:r>
                </m:e>
              </m:d>
            </m:den>
          </m:f>
        </m:oMath>
      </m:oMathPara>
    </w:p>
    <w:p w14:paraId="268C2B99" w14:textId="77777777" w:rsidR="00635821" w:rsidRPr="00635821" w:rsidRDefault="00635821" w:rsidP="00635821"/>
    <w:p w14:paraId="00000050" w14:textId="6FCF0CA2" w:rsidR="00A655F8" w:rsidRDefault="00000000">
      <w:pPr>
        <w:pStyle w:val="Heading2"/>
        <w:numPr>
          <w:ilvl w:val="0"/>
          <w:numId w:val="1"/>
        </w:numPr>
        <w:spacing w:before="0" w:after="0"/>
      </w:pPr>
      <w:r>
        <w:t>Hasil dan pembahasan</w:t>
      </w:r>
    </w:p>
    <w:p w14:paraId="290921D3" w14:textId="77777777" w:rsidR="00635821" w:rsidRPr="00635821" w:rsidRDefault="00635821" w:rsidP="00635821">
      <w:pPr>
        <w:ind w:left="720"/>
      </w:pPr>
    </w:p>
    <w:p w14:paraId="00000051" w14:textId="77777777" w:rsidR="00A655F8" w:rsidRDefault="00000000">
      <w:pPr>
        <w:pStyle w:val="Heading2"/>
        <w:numPr>
          <w:ilvl w:val="0"/>
          <w:numId w:val="1"/>
        </w:numPr>
        <w:spacing w:before="0" w:after="0"/>
      </w:pPr>
      <w:bookmarkStart w:id="524" w:name="_e8bxq2al2868" w:colFirst="0" w:colLast="0"/>
      <w:bookmarkEnd w:id="524"/>
      <w:r>
        <w:t xml:space="preserve">Kesimpulan </w:t>
      </w:r>
    </w:p>
    <w:p w14:paraId="00000052" w14:textId="4BEE025E" w:rsidR="00A655F8" w:rsidDel="002E1F9F" w:rsidRDefault="00000000" w:rsidP="002E1F9F">
      <w:pPr>
        <w:pStyle w:val="Heading2"/>
        <w:numPr>
          <w:ilvl w:val="0"/>
          <w:numId w:val="1"/>
        </w:numPr>
        <w:spacing w:before="0"/>
        <w:rPr>
          <w:del w:id="525" w:author="Nathaniel Steven Riyadi" w:date="2025-06-19T13:13:00Z" w16du:dateUtc="2025-06-19T06:13:00Z"/>
        </w:rPr>
        <w:pPrChange w:id="526" w:author="Nathaniel Steven Riyadi" w:date="2025-06-19T13:13:00Z" w16du:dateUtc="2025-06-19T06:13:00Z">
          <w:pPr>
            <w:pStyle w:val="Heading2"/>
            <w:numPr>
              <w:numId w:val="1"/>
            </w:numPr>
            <w:spacing w:before="0"/>
            <w:ind w:left="720" w:hanging="360"/>
          </w:pPr>
        </w:pPrChange>
      </w:pPr>
      <w:bookmarkStart w:id="527" w:name="_x1rd7e8ottv6" w:colFirst="0" w:colLast="0"/>
      <w:bookmarkEnd w:id="527"/>
      <w:r>
        <w:t>Daftar Pustaka</w:t>
      </w:r>
      <w:del w:id="528" w:author="Nathaniel Steven Riyadi" w:date="2025-06-19T13:13:00Z" w16du:dateUtc="2025-06-19T06:13:00Z">
        <w:r w:rsidDel="002E1F9F">
          <w:delText xml:space="preserve"> </w:delText>
        </w:r>
      </w:del>
    </w:p>
    <w:p w14:paraId="232F571D" w14:textId="2BEF5B63" w:rsidR="002E1F9F" w:rsidDel="002E1F9F" w:rsidRDefault="002E1F9F" w:rsidP="002E1F9F">
      <w:pPr>
        <w:pStyle w:val="Heading2"/>
        <w:numPr>
          <w:ilvl w:val="0"/>
          <w:numId w:val="1"/>
        </w:numPr>
        <w:spacing w:before="0"/>
        <w:rPr>
          <w:del w:id="529" w:author="Nathaniel Steven Riyadi" w:date="2025-06-19T13:13:00Z" w16du:dateUtc="2025-06-19T06:13:00Z"/>
        </w:rPr>
        <w:pPrChange w:id="530" w:author="Nathaniel Steven Riyadi" w:date="2025-06-19T13:13:00Z" w16du:dateUtc="2025-06-19T06:13:00Z">
          <w:pPr>
            <w:ind w:left="720"/>
          </w:pPr>
        </w:pPrChange>
      </w:pPr>
      <w:del w:id="531" w:author="Nathaniel Steven Riyadi" w:date="2025-06-19T13:13:00Z" w16du:dateUtc="2025-06-19T06:13:00Z">
        <w:r w:rsidDel="002E1F9F">
          <w:fldChar w:fldCharType="begin"/>
        </w:r>
        <w:r w:rsidDel="002E1F9F">
          <w:delInstrText xml:space="preserve"> ADDIN EN.CITE &lt;EndNote&gt;&lt;Cite ExcludeAuth="1" ExcludeYear="1" Hidden="1"&gt;&lt;Author&gt;Qathrunnada&lt;/Author&gt;&lt;Year&gt;2025&lt;/Year&gt;&lt;RecNum&gt;33&lt;/RecNum&gt;&lt;record&gt;&lt;rec-number&gt;33&lt;/rec-number&gt;&lt;foreign-keys&gt;&lt;key app="EN" db-id="sz5wr5eevsvpeaeeafs5550oxwarx0s2ft5s" timestamp="1750313522"&gt;33&lt;/key&gt;&lt;/foreign-keys&gt;&lt;ref-type name="Journal Article"&gt;17&lt;/ref-type&gt;&lt;contributors&gt;&lt;authors&gt;&lt;author&gt;Qathrunnada,Zalfa&lt;/author&gt;&lt;author&gt;Nugroho,Catur&lt;/author&gt;&lt;author&gt;Yusanto,Freddy&lt;/author&gt;&lt;author&gt;Wulandari,Astri&lt;/author&gt;&lt;author&gt;Wulan,Roro Retno&lt;/author&gt;&lt;/authors&gt;&lt;/contributors&gt;&lt;titles&gt;&lt;title&gt;Ideology, resistance, and sociopolitical dynamics in Indonesia: media narratives and resistance discourses on the chairman of the corruption eradication commission’s corruption case&lt;/title&gt;&lt;secondary-title&gt;Frontiers in Communication&lt;/secondary-title&gt;&lt;short-title&gt;Ideology, Resistance, and Sociopolitical Dynamics in Indonesia&lt;/short-title&gt;&lt;/titles&gt;&lt;periodical&gt;&lt;full-title&gt;Frontiers in Communication&lt;/full-title&gt;&lt;/periodical&gt;&lt;volume&gt;Volume 10 - 2025&lt;/volume&gt;&lt;keywords&gt;&lt;keyword&gt;corruption,Indonesia,critical discourse,media ideology,online media&lt;/keyword&gt;&lt;/keywords&gt;&lt;dates&gt;&lt;year&gt;2025&lt;/year&gt;&lt;pub-dates&gt;&lt;date&gt;2025-February-17&lt;/date&gt;&lt;/pub-dates&gt;&lt;/dates&gt;&lt;isbn&gt;2297-900X&lt;/isbn&gt;&lt;work-type&gt;Brief Research Report&lt;/work-type&gt;&lt;urls&gt;&lt;related-urls&gt;&lt;url&gt;https://www.frontiersin.org/journals/communication/articles/10.3389/fcomm.2025.1552110&lt;/url&gt;&lt;/related-urls&gt;&lt;/urls&gt;&lt;electronic-resource-num&gt;10.3389/fcomm.2025.1552110&lt;/electronic-resource-num&gt;&lt;language&gt;English&lt;/language&gt;&lt;/record&gt;&lt;/Cite&gt;&lt;/EndNote&gt;</w:delInstrText>
        </w:r>
        <w:r w:rsidDel="002E1F9F">
          <w:fldChar w:fldCharType="separate"/>
        </w:r>
        <w:r w:rsidDel="002E1F9F">
          <w:fldChar w:fldCharType="end"/>
        </w:r>
      </w:del>
    </w:p>
    <w:p w14:paraId="76DCB3B2" w14:textId="77777777" w:rsidR="002E1F9F" w:rsidRDefault="002E1F9F" w:rsidP="002E1F9F">
      <w:pPr>
        <w:pStyle w:val="Heading2"/>
        <w:numPr>
          <w:ilvl w:val="0"/>
          <w:numId w:val="1"/>
        </w:numPr>
        <w:spacing w:before="0"/>
        <w:pPrChange w:id="532" w:author="Nathaniel Steven Riyadi" w:date="2025-06-19T13:13:00Z" w16du:dateUtc="2025-06-19T06:13:00Z">
          <w:pPr>
            <w:ind w:left="720"/>
          </w:pPr>
        </w:pPrChange>
      </w:pPr>
    </w:p>
    <w:p w14:paraId="021AF36C" w14:textId="77777777" w:rsidR="00390BDE" w:rsidRPr="00390BDE" w:rsidRDefault="002E1F9F" w:rsidP="00390BDE">
      <w:pPr>
        <w:pStyle w:val="EndNoteBibliography"/>
        <w:ind w:left="720" w:hanging="720"/>
      </w:pPr>
      <w:r>
        <w:fldChar w:fldCharType="begin"/>
      </w:r>
      <w:r>
        <w:instrText xml:space="preserve"> ADDIN EN.REFLIST </w:instrText>
      </w:r>
      <w:r>
        <w:fldChar w:fldCharType="separate"/>
      </w:r>
      <w:r w:rsidR="00390BDE" w:rsidRPr="00390BDE">
        <w:t>1.</w:t>
      </w:r>
      <w:r w:rsidR="00390BDE" w:rsidRPr="00390BDE">
        <w:tab/>
        <w:t xml:space="preserve">Qathrunnada, Z.; Nugroho, C.; Yusanto, F.; Wulandari, A.; Wulan, R.R. Ideology, resistance, and sociopolitical dynamics in Indonesia: media narratives and resistance </w:t>
      </w:r>
      <w:r w:rsidR="00390BDE" w:rsidRPr="00390BDE">
        <w:lastRenderedPageBreak/>
        <w:t xml:space="preserve">discourses on the chairman of the corruption eradication commission’s corruption case. </w:t>
      </w:r>
      <w:r w:rsidR="00390BDE" w:rsidRPr="00390BDE">
        <w:rPr>
          <w:i/>
        </w:rPr>
        <w:t xml:space="preserve">Frontiers in Communication </w:t>
      </w:r>
      <w:r w:rsidR="00390BDE" w:rsidRPr="00390BDE">
        <w:rPr>
          <w:b/>
        </w:rPr>
        <w:t>2025</w:t>
      </w:r>
      <w:r w:rsidR="00390BDE" w:rsidRPr="00390BDE">
        <w:t xml:space="preserve">, </w:t>
      </w:r>
      <w:r w:rsidR="00390BDE" w:rsidRPr="00390BDE">
        <w:rPr>
          <w:i/>
        </w:rPr>
        <w:t>Volume 10 - 2025</w:t>
      </w:r>
      <w:r w:rsidR="00390BDE" w:rsidRPr="00390BDE">
        <w:t>, doi:10.3389/fcomm.2025.1552110.</w:t>
      </w:r>
    </w:p>
    <w:p w14:paraId="5117387D" w14:textId="77777777" w:rsidR="00390BDE" w:rsidRPr="00390BDE" w:rsidRDefault="00390BDE" w:rsidP="00390BDE">
      <w:pPr>
        <w:pStyle w:val="EndNoteBibliography"/>
        <w:ind w:left="720" w:hanging="720"/>
      </w:pPr>
      <w:r w:rsidRPr="00390BDE">
        <w:t>2.</w:t>
      </w:r>
      <w:r w:rsidRPr="00390BDE">
        <w:tab/>
        <w:t xml:space="preserve">Koto, F.; Rahimi, A.; Lau, J.H.; Baldwin, T. IndoLEM and IndoBERT: A benchmark dataset and pre-trained language model for Indonesian NLP. </w:t>
      </w:r>
      <w:r w:rsidRPr="00390BDE">
        <w:rPr>
          <w:i/>
        </w:rPr>
        <w:t xml:space="preserve">arXiv preprint arXiv:2011.00677 </w:t>
      </w:r>
      <w:r w:rsidRPr="00390BDE">
        <w:rPr>
          <w:b/>
        </w:rPr>
        <w:t>2020</w:t>
      </w:r>
      <w:r w:rsidRPr="00390BDE">
        <w:t>.</w:t>
      </w:r>
    </w:p>
    <w:p w14:paraId="4026208E" w14:textId="77777777" w:rsidR="00390BDE" w:rsidRPr="00390BDE" w:rsidRDefault="00390BDE" w:rsidP="00390BDE">
      <w:pPr>
        <w:pStyle w:val="EndNoteBibliography"/>
        <w:ind w:left="720" w:hanging="720"/>
      </w:pPr>
      <w:r w:rsidRPr="00390BDE">
        <w:t>3.</w:t>
      </w:r>
      <w:r w:rsidRPr="00390BDE">
        <w:tab/>
        <w:t xml:space="preserve">Koto, F.; Lau, J.H.; Baldwin, T. Indobertweet: A pretrained language model for indonesian twitter with effective domain-specific vocabulary initialization. </w:t>
      </w:r>
      <w:r w:rsidRPr="00390BDE">
        <w:rPr>
          <w:i/>
        </w:rPr>
        <w:t xml:space="preserve">arXiv preprint arXiv:2109.04607 </w:t>
      </w:r>
      <w:r w:rsidRPr="00390BDE">
        <w:rPr>
          <w:b/>
        </w:rPr>
        <w:t>2021</w:t>
      </w:r>
      <w:r w:rsidRPr="00390BDE">
        <w:t>.</w:t>
      </w:r>
    </w:p>
    <w:p w14:paraId="23544573" w14:textId="77777777" w:rsidR="00390BDE" w:rsidRPr="00390BDE" w:rsidRDefault="00390BDE" w:rsidP="00390BDE">
      <w:pPr>
        <w:pStyle w:val="EndNoteBibliography"/>
        <w:ind w:left="720" w:hanging="720"/>
      </w:pPr>
      <w:r w:rsidRPr="00390BDE">
        <w:t>4.</w:t>
      </w:r>
      <w:r w:rsidRPr="00390BDE">
        <w:tab/>
        <w:t xml:space="preserve">Ashbaugh, L.; Zhang, Y. A Comparative Study of Sentiment Analysis on Customer Reviews Using Machine Learning and Deep Learning. </w:t>
      </w:r>
      <w:r w:rsidRPr="00390BDE">
        <w:rPr>
          <w:i/>
        </w:rPr>
        <w:t xml:space="preserve">Computers </w:t>
      </w:r>
      <w:r w:rsidRPr="00390BDE">
        <w:rPr>
          <w:b/>
        </w:rPr>
        <w:t>2024</w:t>
      </w:r>
      <w:r w:rsidRPr="00390BDE">
        <w:t xml:space="preserve">, </w:t>
      </w:r>
      <w:r w:rsidRPr="00390BDE">
        <w:rPr>
          <w:i/>
        </w:rPr>
        <w:t>13</w:t>
      </w:r>
      <w:r w:rsidRPr="00390BDE">
        <w:t>, 340.</w:t>
      </w:r>
    </w:p>
    <w:p w14:paraId="5A1EF03F" w14:textId="77777777" w:rsidR="00390BDE" w:rsidRPr="00390BDE" w:rsidRDefault="00390BDE" w:rsidP="00390BDE">
      <w:pPr>
        <w:pStyle w:val="EndNoteBibliography"/>
        <w:ind w:left="720" w:hanging="720"/>
      </w:pPr>
      <w:r w:rsidRPr="00390BDE">
        <w:t>5.</w:t>
      </w:r>
      <w:r w:rsidRPr="00390BDE">
        <w:tab/>
        <w:t xml:space="preserve">Lin, C.-H.; Nuha, U. Sentiment analysis of Indonesian datasets based on a hybrid deep-learning strategy. </w:t>
      </w:r>
      <w:r w:rsidRPr="00390BDE">
        <w:rPr>
          <w:i/>
        </w:rPr>
        <w:t xml:space="preserve">Journal of Big Data </w:t>
      </w:r>
      <w:r w:rsidRPr="00390BDE">
        <w:rPr>
          <w:b/>
        </w:rPr>
        <w:t>2023</w:t>
      </w:r>
      <w:r w:rsidRPr="00390BDE">
        <w:t xml:space="preserve">, </w:t>
      </w:r>
      <w:r w:rsidRPr="00390BDE">
        <w:rPr>
          <w:i/>
        </w:rPr>
        <w:t>10</w:t>
      </w:r>
      <w:r w:rsidRPr="00390BDE">
        <w:t>, 88, doi:10.1186/s40537-023-00782-9.</w:t>
      </w:r>
    </w:p>
    <w:p w14:paraId="6D8982C7" w14:textId="77777777" w:rsidR="00390BDE" w:rsidRPr="00390BDE" w:rsidRDefault="00390BDE" w:rsidP="00390BDE">
      <w:pPr>
        <w:pStyle w:val="EndNoteBibliography"/>
        <w:ind w:left="720" w:hanging="720"/>
      </w:pPr>
      <w:r w:rsidRPr="00390BDE">
        <w:t>6.</w:t>
      </w:r>
      <w:r w:rsidRPr="00390BDE">
        <w:tab/>
        <w:t xml:space="preserve">Putri, R.C.A.; Junaedi, F. Analysis of the Objectivity of Mass Media during the COVID-19 Pandemic in Indonesia. </w:t>
      </w:r>
      <w:r w:rsidRPr="00390BDE">
        <w:rPr>
          <w:i/>
        </w:rPr>
        <w:t xml:space="preserve">Human Interaction &amp; Emerging Technologies (IHIET 2022): Artificial Intelligence &amp; Future Applications </w:t>
      </w:r>
      <w:r w:rsidRPr="00390BDE">
        <w:rPr>
          <w:b/>
        </w:rPr>
        <w:t>2022</w:t>
      </w:r>
      <w:r w:rsidRPr="00390BDE">
        <w:t xml:space="preserve">, </w:t>
      </w:r>
      <w:r w:rsidRPr="00390BDE">
        <w:rPr>
          <w:i/>
        </w:rPr>
        <w:t>68</w:t>
      </w:r>
      <w:r w:rsidRPr="00390BDE">
        <w:t>.</w:t>
      </w:r>
    </w:p>
    <w:p w14:paraId="0EB8C9EF" w14:textId="77777777" w:rsidR="00390BDE" w:rsidRPr="00390BDE" w:rsidRDefault="00390BDE" w:rsidP="00390BDE">
      <w:pPr>
        <w:pStyle w:val="EndNoteBibliography"/>
        <w:ind w:left="720" w:hanging="720"/>
      </w:pPr>
      <w:r w:rsidRPr="00390BDE">
        <w:t>7.</w:t>
      </w:r>
      <w:r w:rsidRPr="00390BDE">
        <w:tab/>
        <w:t>Ryan Randy, S.; Indra, B. P2P Lending Sentiment Analysis in Indonesian Online News. In Proceedings of the Proceedings of the Sriwijaya International Conference on Information Technology and Its Applications (SICONIAN 2019), 2020/05/06, 2020; pp. 39-44.</w:t>
      </w:r>
    </w:p>
    <w:p w14:paraId="3A2E4AA4" w14:textId="77777777" w:rsidR="00390BDE" w:rsidRPr="00390BDE" w:rsidRDefault="00390BDE" w:rsidP="00390BDE">
      <w:pPr>
        <w:pStyle w:val="EndNoteBibliography"/>
        <w:ind w:left="720" w:hanging="720"/>
      </w:pPr>
      <w:r w:rsidRPr="00390BDE">
        <w:t>8.</w:t>
      </w:r>
      <w:r w:rsidRPr="00390BDE">
        <w:tab/>
        <w:t xml:space="preserve">Ma’aly, A.N.; Pramesti, D.; Fathurahman, A.D.; Fakhrurroja, H. Exploring Sentiment Analysis for the Indonesian Presidential Election Through Online Reviews Using Multi-Label Classification with a Deep Learning Algorithm. </w:t>
      </w:r>
      <w:r w:rsidRPr="00390BDE">
        <w:rPr>
          <w:i/>
        </w:rPr>
        <w:t xml:space="preserve">Information </w:t>
      </w:r>
      <w:r w:rsidRPr="00390BDE">
        <w:rPr>
          <w:b/>
        </w:rPr>
        <w:t>2024</w:t>
      </w:r>
      <w:r w:rsidRPr="00390BDE">
        <w:t xml:space="preserve">, </w:t>
      </w:r>
      <w:r w:rsidRPr="00390BDE">
        <w:rPr>
          <w:i/>
        </w:rPr>
        <w:t>15</w:t>
      </w:r>
      <w:r w:rsidRPr="00390BDE">
        <w:t>, 705.</w:t>
      </w:r>
    </w:p>
    <w:p w14:paraId="42E5EB24" w14:textId="4B949231" w:rsidR="00390BDE" w:rsidRPr="00390BDE" w:rsidRDefault="00390BDE" w:rsidP="00390BDE">
      <w:pPr>
        <w:pStyle w:val="EndNoteBibliography"/>
        <w:ind w:left="720" w:hanging="720"/>
      </w:pPr>
      <w:r w:rsidRPr="00390BDE">
        <w:t>9.</w:t>
      </w:r>
      <w:r w:rsidRPr="00390BDE">
        <w:tab/>
        <w:t xml:space="preserve">Rodrigo-Ginés, F.-J.; Carrillo-de-Albornoz, J.; Plaza, L. A systematic review on media bias detection: What is media bias, how it is expressed, and how to detect it. </w:t>
      </w:r>
      <w:r w:rsidRPr="00390BDE">
        <w:rPr>
          <w:i/>
        </w:rPr>
        <w:t xml:space="preserve">Expert Systems with Applications </w:t>
      </w:r>
      <w:r w:rsidRPr="00390BDE">
        <w:rPr>
          <w:b/>
        </w:rPr>
        <w:t>2024</w:t>
      </w:r>
      <w:r w:rsidRPr="00390BDE">
        <w:t xml:space="preserve">, </w:t>
      </w:r>
      <w:r w:rsidRPr="00390BDE">
        <w:rPr>
          <w:i/>
        </w:rPr>
        <w:t>237</w:t>
      </w:r>
      <w:r w:rsidRPr="00390BDE">
        <w:t>, 121641, doi:</w:t>
      </w:r>
      <w:hyperlink r:id="rId10" w:history="1">
        <w:r w:rsidRPr="00390BDE">
          <w:rPr>
            <w:rStyle w:val="Hyperlink"/>
          </w:rPr>
          <w:t>https://doi.org/10.1016/j.eswa.2023.121641</w:t>
        </w:r>
      </w:hyperlink>
      <w:r w:rsidRPr="00390BDE">
        <w:t>.</w:t>
      </w:r>
    </w:p>
    <w:p w14:paraId="40B86A28" w14:textId="77777777" w:rsidR="00390BDE" w:rsidRPr="00390BDE" w:rsidRDefault="00390BDE" w:rsidP="00390BDE">
      <w:pPr>
        <w:pStyle w:val="EndNoteBibliography"/>
        <w:ind w:left="720" w:hanging="720"/>
      </w:pPr>
      <w:r w:rsidRPr="00390BDE">
        <w:t>10.</w:t>
      </w:r>
      <w:r w:rsidRPr="00390BDE">
        <w:tab/>
        <w:t>Douka, E.; Perikos, I.; Hatzilygeroudis, I. Sentiment Analysis with the Use of Transformers and BERT. In Proceedings of the 2023 14th International Conference on Information, Intelligence, Systems &amp; Applications (IISA), 2023; pp. 1-8.</w:t>
      </w:r>
    </w:p>
    <w:p w14:paraId="70F38CB9" w14:textId="77777777" w:rsidR="00390BDE" w:rsidRPr="00390BDE" w:rsidRDefault="00390BDE" w:rsidP="00390BDE">
      <w:pPr>
        <w:pStyle w:val="EndNoteBibliography"/>
        <w:ind w:left="720" w:hanging="720"/>
      </w:pPr>
      <w:r w:rsidRPr="00390BDE">
        <w:t>11.</w:t>
      </w:r>
      <w:r w:rsidRPr="00390BDE">
        <w:tab/>
        <w:t xml:space="preserve">Diwali, A.; Saeedi, K.; Dashtipour, K.; Gogate, M.; Cambria, E.; Hussain, A. Sentiment Analysis Meets Explainable Artificial Intelligence: A Survey on Explainable Sentiment Analysis. </w:t>
      </w:r>
      <w:r w:rsidRPr="00390BDE">
        <w:rPr>
          <w:i/>
        </w:rPr>
        <w:t xml:space="preserve">IEEE Transactions on Affective Computing </w:t>
      </w:r>
      <w:r w:rsidRPr="00390BDE">
        <w:rPr>
          <w:b/>
        </w:rPr>
        <w:t>2024</w:t>
      </w:r>
      <w:r w:rsidRPr="00390BDE">
        <w:t xml:space="preserve">, </w:t>
      </w:r>
      <w:r w:rsidRPr="00390BDE">
        <w:rPr>
          <w:i/>
        </w:rPr>
        <w:t>15</w:t>
      </w:r>
      <w:r w:rsidRPr="00390BDE">
        <w:t>, 837-846, doi:10.1109/taffc.2023.3296373.</w:t>
      </w:r>
    </w:p>
    <w:p w14:paraId="00000053" w14:textId="022C1A24" w:rsidR="00A655F8" w:rsidRDefault="002E1F9F">
      <w:pPr>
        <w:ind w:left="720"/>
      </w:pPr>
      <w:r>
        <w:fldChar w:fldCharType="end"/>
      </w:r>
      <w:r w:rsidR="00C00E52">
        <w:fldChar w:fldCharType="begin"/>
      </w:r>
      <w:r w:rsidR="00C00E52">
        <w:instrText xml:space="preserve"> ADDIN EN.CITE &lt;EndNote&gt;&lt;Cite ExcludeAuth="1" ExcludeYear="1" Hidden="1"&gt;&lt;Author&gt;Koto&lt;/Author&gt;&lt;Year&gt;2021&lt;/Year&gt;&lt;RecNum&gt;37&lt;/RecNum&gt;&lt;record&gt;&lt;rec-number&gt;37&lt;/rec-number&gt;&lt;foreign-keys&gt;&lt;key app="EN" db-id="sz5wr5eevsvpeaeeafs5550oxwarx0s2ft5s" timestamp="1750313535"&gt;37&lt;/key&gt;&lt;/foreign-keys&gt;&lt;ref-type name="Journal Article"&gt;17&lt;/ref-type&gt;&lt;contributors&gt;&lt;authors&gt;&lt;author&gt;Koto, Fajri&lt;/author&gt;&lt;author&gt;Lau, Jey Han&lt;/author&gt;&lt;author&gt;Baldwin, Timothy&lt;/author&gt;&lt;/authors&gt;&lt;/contributors&gt;&lt;titles&gt;&lt;title&gt;Indobertweet: A pretrained language model for indonesian twitter with effective domain-specific vocabulary initialization&lt;/title&gt;&lt;secondary-title&gt;arXiv preprint arXiv:2109.04607&lt;/secondary-title&gt;&lt;/titles&gt;&lt;periodical&gt;&lt;full-title&gt;arXiv preprint arXiv:2109.04607&lt;/full-title&gt;&lt;/periodical&gt;&lt;dates&gt;&lt;year&gt;2021&lt;/year&gt;&lt;/dates&gt;&lt;urls&gt;&lt;/urls&gt;&lt;/record&gt;&lt;/Cite&gt;&lt;/EndNote&gt;</w:instrText>
      </w:r>
      <w:r w:rsidR="00C00E52">
        <w:fldChar w:fldCharType="separate"/>
      </w:r>
      <w:r w:rsidR="00C00E52">
        <w:fldChar w:fldCharType="end"/>
      </w:r>
      <w:del w:id="533" w:author="Nathaniel Steven Riyadi" w:date="2025-06-19T13:15:00Z" w16du:dateUtc="2025-06-19T06:15:00Z">
        <w:r w:rsidDel="002E1F9F">
          <w:fldChar w:fldCharType="begin"/>
        </w:r>
        <w:r w:rsidDel="002E1F9F">
          <w:delInstrText xml:space="preserve"> ADDIN EN.CITE &lt;EndNote&gt;&lt;Cite&gt;&lt;Author&gt;Koto&lt;/Author&gt;&lt;Year&gt;2020&lt;/Year&gt;&lt;RecNum&gt;36&lt;/RecNum&gt;&lt;DisplayText&gt;&lt;style size="10"&gt;[2]&lt;/style&gt;&lt;/DisplayText&gt;&lt;record&gt;&lt;rec-number&gt;36&lt;/rec-number&gt;&lt;foreign-keys&gt;&lt;key app="EN" db-id="sz5wr5eevsvpeaeeafs5550oxwarx0s2ft5s" timestamp="1750313532"&gt;36&lt;/key&gt;&lt;/foreign-keys&gt;&lt;ref-type name="Journal Article"&gt;17&lt;/ref-type&gt;&lt;contributors&gt;&lt;authors&gt;&lt;author&gt;Koto, Fajri&lt;/author&gt;&lt;author&gt;Rahimi, Afshin&lt;/author&gt;&lt;author&gt;Lau, Jey Han&lt;/author&gt;&lt;author&gt;Baldwin, Timothy&lt;/author&gt;&lt;/authors&gt;&lt;/contributors&gt;&lt;titles&gt;&lt;title&gt;IndoLEM and IndoBERT: A benchmark dataset and pre-trained language model for Indonesian NLP&lt;/title&gt;&lt;secondary-title&gt;arXiv preprint arXiv:2011.00677&lt;/secondary-title&gt;&lt;/titles&gt;&lt;periodical&gt;&lt;full-title&gt;arXiv preprint arXiv:2011.00677&lt;/full-title&gt;&lt;/periodical&gt;&lt;dates&gt;&lt;year&gt;2020&lt;/year&gt;&lt;/dates&gt;&lt;urls&gt;&lt;/urls&gt;&lt;/record&gt;&lt;/Cite&gt;&lt;/EndNote&gt;</w:delInstrText>
        </w:r>
        <w:r w:rsidDel="002E1F9F">
          <w:fldChar w:fldCharType="separate"/>
        </w:r>
        <w:r w:rsidRPr="002E1F9F" w:rsidDel="002E1F9F">
          <w:rPr>
            <w:noProof/>
            <w:sz w:val="20"/>
          </w:rPr>
          <w:delText>[2]</w:delText>
        </w:r>
        <w:r w:rsidDel="002E1F9F">
          <w:fldChar w:fldCharType="end"/>
        </w:r>
      </w:del>
    </w:p>
    <w:sectPr w:rsidR="00A655F8">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450CC" w14:textId="77777777" w:rsidR="009E7EC0" w:rsidRDefault="009E7EC0">
      <w:pPr>
        <w:spacing w:line="240" w:lineRule="auto"/>
      </w:pPr>
      <w:r>
        <w:separator/>
      </w:r>
    </w:p>
  </w:endnote>
  <w:endnote w:type="continuationSeparator" w:id="0">
    <w:p w14:paraId="0EE1643A" w14:textId="77777777" w:rsidR="009E7EC0" w:rsidRDefault="009E7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4" w14:textId="217BB361" w:rsidR="00A655F8" w:rsidRDefault="00000000">
    <w:pPr>
      <w:jc w:val="right"/>
    </w:pPr>
    <w:r>
      <w:fldChar w:fldCharType="begin"/>
    </w:r>
    <w:r>
      <w:instrText>PAGE</w:instrText>
    </w:r>
    <w:r>
      <w:fldChar w:fldCharType="separate"/>
    </w:r>
    <w:r w:rsidR="008B44A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D58DE" w14:textId="77777777" w:rsidR="009E7EC0" w:rsidRDefault="009E7EC0">
      <w:pPr>
        <w:spacing w:line="240" w:lineRule="auto"/>
      </w:pPr>
      <w:r>
        <w:separator/>
      </w:r>
    </w:p>
  </w:footnote>
  <w:footnote w:type="continuationSeparator" w:id="0">
    <w:p w14:paraId="4BA88D27" w14:textId="77777777" w:rsidR="009E7EC0" w:rsidRDefault="009E7E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B09DA"/>
    <w:multiLevelType w:val="multilevel"/>
    <w:tmpl w:val="2FECBE8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144911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iel Steven Riyadi">
    <w15:presenceInfo w15:providerId="Windows Live" w15:userId="ffe176ea6848e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5wr5eevsvpeaeeafs5550oxwarx0s2ft5s&quot;&gt;My EndNote Library&lt;record-ids&gt;&lt;item&gt;32&lt;/item&gt;&lt;item&gt;33&lt;/item&gt;&lt;item&gt;34&lt;/item&gt;&lt;item&gt;35&lt;/item&gt;&lt;item&gt;36&lt;/item&gt;&lt;item&gt;37&lt;/item&gt;&lt;item&gt;38&lt;/item&gt;&lt;item&gt;40&lt;/item&gt;&lt;item&gt;41&lt;/item&gt;&lt;item&gt;42&lt;/item&gt;&lt;item&gt;43&lt;/item&gt;&lt;/record-ids&gt;&lt;/item&gt;&lt;/Libraries&gt;"/>
  </w:docVars>
  <w:rsids>
    <w:rsidRoot w:val="00A655F8"/>
    <w:rsid w:val="00057516"/>
    <w:rsid w:val="00070509"/>
    <w:rsid w:val="000C6A4E"/>
    <w:rsid w:val="002E1F9F"/>
    <w:rsid w:val="00390BDE"/>
    <w:rsid w:val="003C2287"/>
    <w:rsid w:val="00454D6A"/>
    <w:rsid w:val="00635821"/>
    <w:rsid w:val="006D53F4"/>
    <w:rsid w:val="007850B9"/>
    <w:rsid w:val="007A425B"/>
    <w:rsid w:val="007C536A"/>
    <w:rsid w:val="00832B37"/>
    <w:rsid w:val="00852B35"/>
    <w:rsid w:val="00891A32"/>
    <w:rsid w:val="008A1DDD"/>
    <w:rsid w:val="008B44A8"/>
    <w:rsid w:val="008B4F7D"/>
    <w:rsid w:val="00910738"/>
    <w:rsid w:val="009658A8"/>
    <w:rsid w:val="009A6F65"/>
    <w:rsid w:val="009D472A"/>
    <w:rsid w:val="009E7EC0"/>
    <w:rsid w:val="00A103C6"/>
    <w:rsid w:val="00A655F8"/>
    <w:rsid w:val="00B1436D"/>
    <w:rsid w:val="00B9087F"/>
    <w:rsid w:val="00BA5826"/>
    <w:rsid w:val="00BC0EB0"/>
    <w:rsid w:val="00BF5175"/>
    <w:rsid w:val="00C00E52"/>
    <w:rsid w:val="00C668A3"/>
    <w:rsid w:val="00CA58D5"/>
    <w:rsid w:val="00CE266F"/>
    <w:rsid w:val="00D936D4"/>
    <w:rsid w:val="00E0085A"/>
    <w:rsid w:val="00EA0A7A"/>
    <w:rsid w:val="00EE44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E5C78"/>
  <w15:docId w15:val="{3BD50D45-784B-447B-A18E-F6FC8FE0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B44A8"/>
    <w:pPr>
      <w:tabs>
        <w:tab w:val="center" w:pos="4513"/>
        <w:tab w:val="right" w:pos="9026"/>
      </w:tabs>
      <w:spacing w:line="240" w:lineRule="auto"/>
    </w:pPr>
  </w:style>
  <w:style w:type="character" w:customStyle="1" w:styleId="HeaderChar">
    <w:name w:val="Header Char"/>
    <w:basedOn w:val="DefaultParagraphFont"/>
    <w:link w:val="Header"/>
    <w:uiPriority w:val="99"/>
    <w:rsid w:val="008B44A8"/>
  </w:style>
  <w:style w:type="paragraph" w:styleId="Footer">
    <w:name w:val="footer"/>
    <w:basedOn w:val="Normal"/>
    <w:link w:val="FooterChar"/>
    <w:uiPriority w:val="99"/>
    <w:unhideWhenUsed/>
    <w:rsid w:val="008B44A8"/>
    <w:pPr>
      <w:tabs>
        <w:tab w:val="center" w:pos="4513"/>
        <w:tab w:val="right" w:pos="9026"/>
      </w:tabs>
      <w:spacing w:line="240" w:lineRule="auto"/>
    </w:pPr>
  </w:style>
  <w:style w:type="character" w:customStyle="1" w:styleId="FooterChar">
    <w:name w:val="Footer Char"/>
    <w:basedOn w:val="DefaultParagraphFont"/>
    <w:link w:val="Footer"/>
    <w:uiPriority w:val="99"/>
    <w:rsid w:val="008B44A8"/>
  </w:style>
  <w:style w:type="paragraph" w:styleId="EndnoteText">
    <w:name w:val="endnote text"/>
    <w:basedOn w:val="Normal"/>
    <w:link w:val="EndnoteTextChar"/>
    <w:uiPriority w:val="99"/>
    <w:semiHidden/>
    <w:unhideWhenUsed/>
    <w:rsid w:val="008B44A8"/>
    <w:pPr>
      <w:spacing w:line="240" w:lineRule="auto"/>
    </w:pPr>
    <w:rPr>
      <w:sz w:val="20"/>
      <w:szCs w:val="20"/>
    </w:rPr>
  </w:style>
  <w:style w:type="character" w:customStyle="1" w:styleId="EndnoteTextChar">
    <w:name w:val="Endnote Text Char"/>
    <w:basedOn w:val="DefaultParagraphFont"/>
    <w:link w:val="EndnoteText"/>
    <w:uiPriority w:val="99"/>
    <w:semiHidden/>
    <w:rsid w:val="008B44A8"/>
    <w:rPr>
      <w:sz w:val="20"/>
      <w:szCs w:val="20"/>
    </w:rPr>
  </w:style>
  <w:style w:type="character" w:styleId="EndnoteReference">
    <w:name w:val="endnote reference"/>
    <w:basedOn w:val="DefaultParagraphFont"/>
    <w:uiPriority w:val="99"/>
    <w:semiHidden/>
    <w:unhideWhenUsed/>
    <w:rsid w:val="008B44A8"/>
    <w:rPr>
      <w:vertAlign w:val="superscript"/>
    </w:rPr>
  </w:style>
  <w:style w:type="paragraph" w:styleId="Revision">
    <w:name w:val="Revision"/>
    <w:hidden/>
    <w:uiPriority w:val="99"/>
    <w:semiHidden/>
    <w:rsid w:val="003C2287"/>
    <w:pPr>
      <w:spacing w:line="240" w:lineRule="auto"/>
    </w:pPr>
  </w:style>
  <w:style w:type="paragraph" w:customStyle="1" w:styleId="EndNoteBibliographyTitle">
    <w:name w:val="EndNote Bibliography Title"/>
    <w:basedOn w:val="Normal"/>
    <w:link w:val="EndNoteBibliographyTitleChar"/>
    <w:rsid w:val="002E1F9F"/>
    <w:pPr>
      <w:jc w:val="center"/>
    </w:pPr>
    <w:rPr>
      <w:noProof/>
      <w:lang w:val="id-ID"/>
    </w:rPr>
  </w:style>
  <w:style w:type="character" w:customStyle="1" w:styleId="EndNoteBibliographyTitleChar">
    <w:name w:val="EndNote Bibliography Title Char"/>
    <w:basedOn w:val="DefaultParagraphFont"/>
    <w:link w:val="EndNoteBibliographyTitle"/>
    <w:rsid w:val="002E1F9F"/>
    <w:rPr>
      <w:noProof/>
      <w:lang w:val="id-ID"/>
    </w:rPr>
  </w:style>
  <w:style w:type="paragraph" w:customStyle="1" w:styleId="EndNoteBibliography">
    <w:name w:val="EndNote Bibliography"/>
    <w:basedOn w:val="Normal"/>
    <w:link w:val="EndNoteBibliographyChar"/>
    <w:rsid w:val="002E1F9F"/>
    <w:pPr>
      <w:spacing w:line="240" w:lineRule="auto"/>
    </w:pPr>
    <w:rPr>
      <w:noProof/>
      <w:lang w:val="id-ID"/>
    </w:rPr>
  </w:style>
  <w:style w:type="character" w:customStyle="1" w:styleId="EndNoteBibliographyChar">
    <w:name w:val="EndNote Bibliography Char"/>
    <w:basedOn w:val="DefaultParagraphFont"/>
    <w:link w:val="EndNoteBibliography"/>
    <w:rsid w:val="002E1F9F"/>
    <w:rPr>
      <w:noProof/>
      <w:lang w:val="id-ID"/>
    </w:rPr>
  </w:style>
  <w:style w:type="paragraph" w:styleId="NormalWeb">
    <w:name w:val="Normal (Web)"/>
    <w:basedOn w:val="Normal"/>
    <w:uiPriority w:val="99"/>
    <w:semiHidden/>
    <w:unhideWhenUsed/>
    <w:rsid w:val="00BA5826"/>
    <w:rPr>
      <w:rFonts w:ascii="Times New Roman" w:hAnsi="Times New Roman" w:cs="Times New Roman"/>
      <w:sz w:val="24"/>
      <w:szCs w:val="24"/>
    </w:rPr>
  </w:style>
  <w:style w:type="paragraph" w:customStyle="1" w:styleId="Compact">
    <w:name w:val="Compact"/>
    <w:basedOn w:val="BodyText"/>
    <w:qFormat/>
    <w:rsid w:val="00BA5826"/>
    <w:pPr>
      <w:spacing w:before="36" w:after="36" w:line="240" w:lineRule="auto"/>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BA5826"/>
    <w:pPr>
      <w:spacing w:after="200" w:line="240" w:lineRule="auto"/>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BA5826"/>
    <w:pPr>
      <w:spacing w:after="120"/>
    </w:pPr>
  </w:style>
  <w:style w:type="character" w:customStyle="1" w:styleId="BodyTextChar">
    <w:name w:val="Body Text Char"/>
    <w:basedOn w:val="DefaultParagraphFont"/>
    <w:link w:val="BodyText"/>
    <w:uiPriority w:val="99"/>
    <w:semiHidden/>
    <w:rsid w:val="00BA5826"/>
  </w:style>
  <w:style w:type="character" w:styleId="Hyperlink">
    <w:name w:val="Hyperlink"/>
    <w:basedOn w:val="DefaultParagraphFont"/>
    <w:uiPriority w:val="99"/>
    <w:unhideWhenUsed/>
    <w:rsid w:val="008B4F7D"/>
    <w:rPr>
      <w:color w:val="0000FF" w:themeColor="hyperlink"/>
      <w:u w:val="single"/>
    </w:rPr>
  </w:style>
  <w:style w:type="character" w:styleId="UnresolvedMention">
    <w:name w:val="Unresolved Mention"/>
    <w:basedOn w:val="DefaultParagraphFont"/>
    <w:uiPriority w:val="99"/>
    <w:semiHidden/>
    <w:unhideWhenUsed/>
    <w:rsid w:val="008B4F7D"/>
    <w:rPr>
      <w:color w:val="605E5C"/>
      <w:shd w:val="clear" w:color="auto" w:fill="E1DFDD"/>
    </w:rPr>
  </w:style>
  <w:style w:type="character" w:styleId="PlaceholderText">
    <w:name w:val="Placeholder Text"/>
    <w:basedOn w:val="DefaultParagraphFont"/>
    <w:uiPriority w:val="99"/>
    <w:semiHidden/>
    <w:rsid w:val="006358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94376">
      <w:bodyDiv w:val="1"/>
      <w:marLeft w:val="0"/>
      <w:marRight w:val="0"/>
      <w:marTop w:val="0"/>
      <w:marBottom w:val="0"/>
      <w:divBdr>
        <w:top w:val="none" w:sz="0" w:space="0" w:color="auto"/>
        <w:left w:val="none" w:sz="0" w:space="0" w:color="auto"/>
        <w:bottom w:val="none" w:sz="0" w:space="0" w:color="auto"/>
        <w:right w:val="none" w:sz="0" w:space="0" w:color="auto"/>
      </w:divBdr>
    </w:div>
    <w:div w:id="496580907">
      <w:bodyDiv w:val="1"/>
      <w:marLeft w:val="0"/>
      <w:marRight w:val="0"/>
      <w:marTop w:val="0"/>
      <w:marBottom w:val="0"/>
      <w:divBdr>
        <w:top w:val="none" w:sz="0" w:space="0" w:color="auto"/>
        <w:left w:val="none" w:sz="0" w:space="0" w:color="auto"/>
        <w:bottom w:val="none" w:sz="0" w:space="0" w:color="auto"/>
        <w:right w:val="none" w:sz="0" w:space="0" w:color="auto"/>
      </w:divBdr>
    </w:div>
    <w:div w:id="656691308">
      <w:bodyDiv w:val="1"/>
      <w:marLeft w:val="0"/>
      <w:marRight w:val="0"/>
      <w:marTop w:val="0"/>
      <w:marBottom w:val="0"/>
      <w:divBdr>
        <w:top w:val="none" w:sz="0" w:space="0" w:color="auto"/>
        <w:left w:val="none" w:sz="0" w:space="0" w:color="auto"/>
        <w:bottom w:val="none" w:sz="0" w:space="0" w:color="auto"/>
        <w:right w:val="none" w:sz="0" w:space="0" w:color="auto"/>
      </w:divBdr>
    </w:div>
    <w:div w:id="660088083">
      <w:bodyDiv w:val="1"/>
      <w:marLeft w:val="0"/>
      <w:marRight w:val="0"/>
      <w:marTop w:val="0"/>
      <w:marBottom w:val="0"/>
      <w:divBdr>
        <w:top w:val="none" w:sz="0" w:space="0" w:color="auto"/>
        <w:left w:val="none" w:sz="0" w:space="0" w:color="auto"/>
        <w:bottom w:val="none" w:sz="0" w:space="0" w:color="auto"/>
        <w:right w:val="none" w:sz="0" w:space="0" w:color="auto"/>
      </w:divBdr>
    </w:div>
    <w:div w:id="804157691">
      <w:bodyDiv w:val="1"/>
      <w:marLeft w:val="0"/>
      <w:marRight w:val="0"/>
      <w:marTop w:val="0"/>
      <w:marBottom w:val="0"/>
      <w:divBdr>
        <w:top w:val="none" w:sz="0" w:space="0" w:color="auto"/>
        <w:left w:val="none" w:sz="0" w:space="0" w:color="auto"/>
        <w:bottom w:val="none" w:sz="0" w:space="0" w:color="auto"/>
        <w:right w:val="none" w:sz="0" w:space="0" w:color="auto"/>
      </w:divBdr>
    </w:div>
    <w:div w:id="1271402309">
      <w:bodyDiv w:val="1"/>
      <w:marLeft w:val="0"/>
      <w:marRight w:val="0"/>
      <w:marTop w:val="0"/>
      <w:marBottom w:val="0"/>
      <w:divBdr>
        <w:top w:val="none" w:sz="0" w:space="0" w:color="auto"/>
        <w:left w:val="none" w:sz="0" w:space="0" w:color="auto"/>
        <w:bottom w:val="none" w:sz="0" w:space="0" w:color="auto"/>
        <w:right w:val="none" w:sz="0" w:space="0" w:color="auto"/>
      </w:divBdr>
    </w:div>
    <w:div w:id="151009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16/j.eswa.2023.1216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JournalArticle</b:SourceType>
    <b:JournalName>BRIEF RESEARCH REPORT article</b:JournalName>
    <b:Pages>1-2, 9</b:Pages>
    <b:Title>Ideology, resistance, and sociopolitical dynamics in Indonesia: media narratives and resistance discourses on the chairman of the corruption eradication commission’s corruption case</b:Title>
    <b:URL>https://www.frontiersin.org/journals/communication/articles/10.3389/fcomm.2025.1552110/full</b:URL>
    <b:Volume>10</b:Volume>
    <b:Year>2025</b:Year>
    <b:Gdcea>{"AccessedType":"Website"}</b:Gdcea>
    <b:Author>
      <b:Author>
        <b:NameList>
          <b:Person>
            <b:First>Zalfa</b:First>
            <b:Last>Qathrunnada</b:Last>
          </b:Person>
          <b:Person>
            <b:First>Catur</b:First>
            <b:Last>Nugroho</b:Last>
          </b:Person>
          <b:Person>
            <b:First>Freddy</b:First>
            <b:Last>Yusanto</b:Last>
          </b:Person>
          <b:Person>
            <b:First>Astri</b:First>
            <b:Last>Wulandari</b:Last>
          </b:Person>
          <b:Person>
            <b:First>Roro</b:First>
            <b:Middle>Retno</b:Middle>
            <b:Last>Wulan</b:Last>
          </b:Person>
        </b:NameList>
      </b:Author>
      <b:Editor>
        <b:NameList>
          <b:Person>
            <b:First>Francisco</b:First>
            <b:Middle>José</b:Middle>
            <b:Last>Murcia Verdú</b:Last>
          </b:Person>
        </b:NameList>
      </b:Editor>
    </b:Author>
  </b:Source>
  <b:Source>
    <b:Tag>source2</b:Tag>
    <b:SourceType>JournalArticle</b:SourceType>
    <b:JournalName>arxiv</b:JournalName>
    <b:Pages>1</b:Pages>
    <b:Title>IndoLEM and IndoBERT: A Benchmark Dataset and Pre-trained Language Model for Indonesian NLP</b:Title>
    <b:URL>https://arxiv.org/pdf/2011.00677</b:URL>
    <b:InternetSiteTitle>arxiv.org</b:InternetSiteTitle>
    <b:Year>2020</b:Year>
    <b:Gdcea>{"AccessedType":"Website"}</b:Gdcea>
    <b:Author>
      <b:Author>
        <b:NameList>
          <b:Person>
            <b:First>Fajri</b:First>
            <b:Last>Koto</b:Last>
          </b:Person>
          <b:Person>
            <b:First>Afshin</b:First>
            <b:Last>Rahimi</b:Last>
          </b:Person>
          <b:Person>
            <b:First>Jey</b:First>
            <b:Middle>Han</b:Middle>
            <b:Last>Lau</b:Last>
          </b:Person>
          <b:Person>
            <b:First>Timothy</b:First>
            <b:Last>Baldwin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9</Pages>
  <Words>4085</Words>
  <Characters>23287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Steven Riyadi</cp:lastModifiedBy>
  <cp:revision>5</cp:revision>
  <dcterms:created xsi:type="dcterms:W3CDTF">2025-06-17T18:54:00Z</dcterms:created>
  <dcterms:modified xsi:type="dcterms:W3CDTF">2025-06-19T10:58:00Z</dcterms:modified>
</cp:coreProperties>
</file>